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F3F53" w14:textId="3B54DC24" w:rsidR="00D03BFC" w:rsidRPr="00EF538D" w:rsidRDefault="00D03BFC" w:rsidP="00EF538D">
      <w:pPr>
        <w:pStyle w:val="Heading1"/>
        <w:jc w:val="center"/>
        <w:rPr>
          <w:rFonts w:eastAsia="Times New Roman" w:cs="Times New Roman"/>
          <w:sz w:val="28"/>
          <w:szCs w:val="28"/>
          <w:lang w:val="fr-FR"/>
        </w:rPr>
      </w:pPr>
      <w:r w:rsidRPr="00EF538D">
        <w:rPr>
          <w:rFonts w:eastAsia="Times New Roman" w:cs="Times New Roman"/>
          <w:sz w:val="28"/>
          <w:szCs w:val="28"/>
          <w:lang w:val="fr-FR"/>
        </w:rPr>
        <w:t xml:space="preserve">Physical </w:t>
      </w:r>
      <w:proofErr w:type="spellStart"/>
      <w:r w:rsidRPr="00EF538D">
        <w:rPr>
          <w:rFonts w:eastAsia="Times New Roman" w:cs="Times New Roman"/>
          <w:sz w:val="28"/>
          <w:szCs w:val="28"/>
          <w:lang w:val="fr-FR"/>
        </w:rPr>
        <w:t>environmental</w:t>
      </w:r>
      <w:proofErr w:type="spellEnd"/>
      <w:r w:rsidRPr="00EF538D">
        <w:rPr>
          <w:rFonts w:eastAsia="Times New Roman" w:cs="Times New Roman"/>
          <w:sz w:val="28"/>
          <w:szCs w:val="28"/>
          <w:lang w:val="fr-FR"/>
        </w:rPr>
        <w:t xml:space="preserve"> </w:t>
      </w:r>
      <w:proofErr w:type="spellStart"/>
      <w:r w:rsidRPr="00EF538D">
        <w:rPr>
          <w:rFonts w:eastAsia="Times New Roman" w:cs="Times New Roman"/>
          <w:sz w:val="28"/>
          <w:szCs w:val="28"/>
          <w:lang w:val="fr-FR"/>
        </w:rPr>
        <w:t>controls</w:t>
      </w:r>
      <w:proofErr w:type="spellEnd"/>
      <w:r w:rsidRPr="00EF538D">
        <w:rPr>
          <w:rFonts w:eastAsia="Times New Roman" w:cs="Times New Roman"/>
          <w:sz w:val="28"/>
          <w:szCs w:val="28"/>
          <w:lang w:val="fr-FR"/>
        </w:rPr>
        <w:t xml:space="preserve"> on </w:t>
      </w:r>
      <w:proofErr w:type="spellStart"/>
      <w:r w:rsidR="00227E48" w:rsidRPr="00EF538D">
        <w:rPr>
          <w:rFonts w:eastAsia="Times New Roman" w:cs="Times New Roman"/>
          <w:sz w:val="28"/>
          <w:szCs w:val="28"/>
          <w:lang w:val="fr-FR"/>
        </w:rPr>
        <w:t>landcover</w:t>
      </w:r>
      <w:proofErr w:type="spellEnd"/>
      <w:r w:rsidR="00227E48" w:rsidRPr="00EF538D">
        <w:rPr>
          <w:rFonts w:eastAsia="Times New Roman" w:cs="Times New Roman"/>
          <w:sz w:val="28"/>
          <w:szCs w:val="28"/>
          <w:lang w:val="fr-FR"/>
        </w:rPr>
        <w:t xml:space="preserve"> </w:t>
      </w:r>
      <w:r w:rsidRPr="00EF538D">
        <w:rPr>
          <w:rFonts w:eastAsia="Times New Roman" w:cs="Times New Roman"/>
          <w:sz w:val="28"/>
          <w:szCs w:val="28"/>
          <w:lang w:val="fr-FR"/>
        </w:rPr>
        <w:t>pattern</w:t>
      </w:r>
    </w:p>
    <w:p w14:paraId="10C87EB0" w14:textId="3E55BFC1" w:rsidR="00EF538D" w:rsidRPr="00E3280C" w:rsidRDefault="00EF538D" w:rsidP="00E3280C">
      <w:pPr>
        <w:spacing w:before="100" w:beforeAutospacing="1" w:after="100" w:afterAutospacing="1"/>
        <w:jc w:val="center"/>
        <w:outlineLvl w:val="0"/>
        <w:rPr>
          <w:sz w:val="22"/>
          <w:szCs w:val="22"/>
        </w:rPr>
      </w:pPr>
      <w:r w:rsidRPr="005C612E">
        <w:rPr>
          <w:sz w:val="22"/>
          <w:szCs w:val="22"/>
        </w:rPr>
        <w:t xml:space="preserve">Lab Exercise </w:t>
      </w:r>
      <w:r>
        <w:rPr>
          <w:sz w:val="22"/>
          <w:szCs w:val="22"/>
        </w:rPr>
        <w:t>2</w:t>
      </w:r>
      <w:r w:rsidRPr="005C612E">
        <w:rPr>
          <w:sz w:val="22"/>
          <w:szCs w:val="22"/>
        </w:rPr>
        <w:br/>
        <w:t>ESM 215, Winter 202</w:t>
      </w:r>
      <w:r w:rsidR="002B6425">
        <w:rPr>
          <w:sz w:val="22"/>
          <w:szCs w:val="22"/>
        </w:rPr>
        <w:t>2</w:t>
      </w:r>
      <w:r w:rsidRPr="005C612E">
        <w:rPr>
          <w:sz w:val="22"/>
          <w:szCs w:val="22"/>
        </w:rPr>
        <w:br/>
        <w:t xml:space="preserve">Due by 4 PM, </w:t>
      </w:r>
      <w:r>
        <w:rPr>
          <w:sz w:val="22"/>
          <w:szCs w:val="22"/>
        </w:rPr>
        <w:t>Wednesday</w:t>
      </w:r>
      <w:r w:rsidRPr="005C612E">
        <w:rPr>
          <w:sz w:val="22"/>
          <w:szCs w:val="22"/>
        </w:rPr>
        <w:t xml:space="preserve"> Jan </w:t>
      </w:r>
      <w:r w:rsidR="005E08CB">
        <w:rPr>
          <w:sz w:val="22"/>
          <w:szCs w:val="22"/>
        </w:rPr>
        <w:t>19</w:t>
      </w:r>
      <w:r w:rsidRPr="005C612E">
        <w:rPr>
          <w:sz w:val="22"/>
          <w:szCs w:val="22"/>
        </w:rPr>
        <w:t xml:space="preserve">. Please submit via </w:t>
      </w:r>
      <w:proofErr w:type="spellStart"/>
      <w:r w:rsidRPr="005C612E">
        <w:rPr>
          <w:sz w:val="22"/>
          <w:szCs w:val="22"/>
        </w:rPr>
        <w:t>GauchoSpace</w:t>
      </w:r>
      <w:proofErr w:type="spellEnd"/>
    </w:p>
    <w:p w14:paraId="465D080D" w14:textId="657E93C1" w:rsidR="00D03BFC" w:rsidRDefault="00D03BFC">
      <w:pPr>
        <w:pStyle w:val="NormalWeb"/>
      </w:pPr>
      <w:r>
        <w:t xml:space="preserve">The </w:t>
      </w:r>
      <w:r w:rsidR="00AE1CFF">
        <w:t>purpose</w:t>
      </w:r>
      <w:r>
        <w:t xml:space="preserve"> of this exercise is to familiarize you with data and tools for exploring the relationship between geology, soils, topography and land cover pattern. </w:t>
      </w:r>
      <w:r w:rsidRPr="00422977">
        <w:t>You will be</w:t>
      </w:r>
      <w:r w:rsidRPr="005E22CC">
        <w:rPr>
          <w:i/>
        </w:rPr>
        <w:t xml:space="preserve"> </w:t>
      </w:r>
      <w:r>
        <w:t xml:space="preserve">using data modeling and visualization tools in ArcGIS </w:t>
      </w:r>
      <w:r w:rsidR="00422977">
        <w:t xml:space="preserve">and R </w:t>
      </w:r>
      <w:r>
        <w:t xml:space="preserve">to examine landscapes of the western Santa Ynez Valley in Santa Barbara County. </w:t>
      </w:r>
    </w:p>
    <w:p w14:paraId="7A0ABDB3" w14:textId="7E9E445C" w:rsidR="00D03BFC" w:rsidRDefault="00422977" w:rsidP="00422977">
      <w:pPr>
        <w:pStyle w:val="Heading2"/>
      </w:pPr>
      <w:r>
        <w:t xml:space="preserve">1) </w:t>
      </w:r>
      <w:proofErr w:type="spellStart"/>
      <w:r>
        <w:t>Gettting</w:t>
      </w:r>
      <w:proofErr w:type="spellEnd"/>
      <w:r>
        <w:t xml:space="preserve"> started</w:t>
      </w:r>
    </w:p>
    <w:p w14:paraId="091C7A36" w14:textId="24257E53" w:rsidR="00D03BFC" w:rsidRDefault="00D03BFC">
      <w:pPr>
        <w:pStyle w:val="NormalWeb"/>
      </w:pPr>
      <w:r>
        <w:t xml:space="preserve">    A. Open ArcGIS (Programs -&gt; </w:t>
      </w:r>
      <w:proofErr w:type="spellStart"/>
      <w:r>
        <w:t>Scie</w:t>
      </w:r>
      <w:r w:rsidR="006918EC">
        <w:t>nceApps</w:t>
      </w:r>
      <w:proofErr w:type="spellEnd"/>
      <w:r w:rsidR="006918EC">
        <w:t xml:space="preserve"> -&gt; ArcGIS -&gt; </w:t>
      </w:r>
      <w:r w:rsidR="006918EC" w:rsidRPr="00B127F5">
        <w:t xml:space="preserve">ArcMap </w:t>
      </w:r>
      <w:r w:rsidR="00B127F5" w:rsidRPr="00B127F5">
        <w:t>10.8</w:t>
      </w:r>
      <w:r w:rsidRPr="00B127F5">
        <w:t>)</w:t>
      </w:r>
    </w:p>
    <w:p w14:paraId="43E30FE3" w14:textId="02B8CB9C" w:rsidR="00A03A75" w:rsidRDefault="00D03BFC">
      <w:pPr>
        <w:pStyle w:val="NormalWeb"/>
      </w:pPr>
      <w:r>
        <w:t xml:space="preserve">    B. </w:t>
      </w:r>
      <w:r w:rsidR="00AA4121">
        <w:t>Click OK to accept the blank template. Then in the main window, o</w:t>
      </w:r>
      <w:r>
        <w:t xml:space="preserve">pen the </w:t>
      </w:r>
      <w:proofErr w:type="spellStart"/>
      <w:r>
        <w:t>arcmap</w:t>
      </w:r>
      <w:proofErr w:type="spellEnd"/>
      <w:r>
        <w:t xml:space="preserve"> project R:\</w:t>
      </w:r>
      <w:r w:rsidR="00C96F8E">
        <w:t>Winter202</w:t>
      </w:r>
      <w:r w:rsidR="003D4AB3">
        <w:t>2</w:t>
      </w:r>
      <w:r w:rsidRPr="006C7290">
        <w:t>\</w:t>
      </w:r>
      <w:r>
        <w:t>ESM215\data\</w:t>
      </w:r>
      <w:r w:rsidR="00816A93">
        <w:t>sy_data\</w:t>
      </w:r>
      <w:r>
        <w:t>datavu.mx</w:t>
      </w:r>
      <w:r w:rsidR="00C96F8E">
        <w:t>d</w:t>
      </w:r>
      <w:r w:rsidR="00AD1E5A">
        <w:t>.</w:t>
      </w:r>
    </w:p>
    <w:p w14:paraId="24891899" w14:textId="64DF501E" w:rsidR="00D03BFC" w:rsidRDefault="00C96F8E">
      <w:pPr>
        <w:pStyle w:val="NormalWeb"/>
      </w:pPr>
      <w:r>
        <w:t xml:space="preserve">(File -&gt; </w:t>
      </w:r>
      <w:r w:rsidR="00AA4121">
        <w:t>O</w:t>
      </w:r>
      <w:r>
        <w:t xml:space="preserve">pen -&gt; </w:t>
      </w:r>
      <w:r w:rsidR="00AA4121">
        <w:t xml:space="preserve">This PC -&gt; Bren Courses (R:) -&gt; </w:t>
      </w:r>
      <w:r>
        <w:t>Winter202</w:t>
      </w:r>
      <w:r w:rsidR="00A73355">
        <w:t>2</w:t>
      </w:r>
      <w:r w:rsidR="00AA4121">
        <w:t xml:space="preserve"> -&gt;</w:t>
      </w:r>
      <w:r w:rsidR="00A03A75">
        <w:t xml:space="preserve"> </w:t>
      </w:r>
      <w:r w:rsidR="00371A88">
        <w:t>ESM215</w:t>
      </w:r>
      <w:r w:rsidR="00A03A75">
        <w:t xml:space="preserve"> -&gt; </w:t>
      </w:r>
      <w:r w:rsidR="00371A88">
        <w:t>data</w:t>
      </w:r>
      <w:r w:rsidR="00A03A75">
        <w:t xml:space="preserve"> -&gt; </w:t>
      </w:r>
      <w:proofErr w:type="spellStart"/>
      <w:r w:rsidR="00816A93">
        <w:t>sy_data</w:t>
      </w:r>
      <w:proofErr w:type="spellEnd"/>
      <w:r w:rsidR="00A03A75">
        <w:t xml:space="preserve"> -&gt; </w:t>
      </w:r>
      <w:proofErr w:type="spellStart"/>
      <w:r w:rsidR="00371A88">
        <w:t>datavu.mxd</w:t>
      </w:r>
      <w:proofErr w:type="spellEnd"/>
      <w:r w:rsidR="00371A88">
        <w:t>)</w:t>
      </w:r>
    </w:p>
    <w:p w14:paraId="3A817B27" w14:textId="245B59F7" w:rsidR="00D03BFC" w:rsidRDefault="00D03BFC">
      <w:pPr>
        <w:pStyle w:val="NormalWeb"/>
      </w:pPr>
      <w:r>
        <w:t xml:space="preserve">    C. The project legend includes a variety of data files, which can be found in </w:t>
      </w:r>
      <w:r w:rsidR="0039551E">
        <w:fldChar w:fldCharType="begin"/>
      </w:r>
      <w:r w:rsidR="0039551E">
        <w:instrText xml:space="preserve"> HYPERLINK "file:///C:\\Volumes\\courses\\Winter2010\\ESM%20215\\data\\datavu.mxd" </w:instrText>
      </w:r>
      <w:r w:rsidR="0039551E">
        <w:fldChar w:fldCharType="separate"/>
      </w:r>
      <w:r w:rsidR="00C96F8E">
        <w:rPr>
          <w:rStyle w:val="Hyperlink"/>
        </w:rPr>
        <w:t>R:\Winter202</w:t>
      </w:r>
      <w:ins w:id="0" w:author="Frank Davis" w:date="2021-12-27T09:31:00Z">
        <w:r w:rsidR="00F74D14">
          <w:rPr>
            <w:rStyle w:val="Hyperlink"/>
          </w:rPr>
          <w:t>2</w:t>
        </w:r>
      </w:ins>
      <w:r>
        <w:rPr>
          <w:rStyle w:val="Hyperlink"/>
        </w:rPr>
        <w:t>\ESM215\data\</w:t>
      </w:r>
      <w:r w:rsidR="0039551E">
        <w:rPr>
          <w:rStyle w:val="Hyperlink"/>
        </w:rPr>
        <w:fldChar w:fldCharType="end"/>
      </w:r>
      <w:r w:rsidR="00816A93">
        <w:rPr>
          <w:rStyle w:val="Hyperlink"/>
        </w:rPr>
        <w:t>sy_data</w:t>
      </w:r>
      <w:r>
        <w:t xml:space="preserve"> (</w:t>
      </w:r>
      <w:r w:rsidR="00EF538D" w:rsidRPr="00EF538D">
        <w:rPr>
          <w:u w:val="single"/>
        </w:rPr>
        <w:t xml:space="preserve">Before doing anything else, </w:t>
      </w:r>
      <w:r w:rsidRPr="00EF538D">
        <w:rPr>
          <w:u w:val="single"/>
        </w:rPr>
        <w:t>us</w:t>
      </w:r>
      <w:r w:rsidR="00AD1E5A">
        <w:rPr>
          <w:u w:val="single"/>
        </w:rPr>
        <w:t>e</w:t>
      </w:r>
      <w:r w:rsidRPr="00EF538D">
        <w:rPr>
          <w:u w:val="single"/>
        </w:rPr>
        <w:t xml:space="preserve"> Arc Catalog to copy these data to your own local working directory</w:t>
      </w:r>
      <w:r w:rsidR="00AD1E5A">
        <w:rPr>
          <w:u w:val="single"/>
        </w:rPr>
        <w:t xml:space="preserve">, including a </w:t>
      </w:r>
      <w:r w:rsidR="00EF538D">
        <w:rPr>
          <w:u w:val="single"/>
        </w:rPr>
        <w:t xml:space="preserve">copy of the file </w:t>
      </w:r>
      <w:proofErr w:type="spellStart"/>
      <w:r w:rsidR="00EF538D" w:rsidRPr="00EF538D">
        <w:rPr>
          <w:b/>
          <w:bCs/>
          <w:u w:val="single"/>
        </w:rPr>
        <w:t>datavu.mxd</w:t>
      </w:r>
      <w:proofErr w:type="spellEnd"/>
      <w:r w:rsidR="00AD1E5A">
        <w:t xml:space="preserve">. To do this, click the tab “Catalog” on the right side of the main window. The top listed folder should be “Home – Data/Sy-data”. </w:t>
      </w:r>
      <w:r w:rsidR="00D7550E">
        <w:t xml:space="preserve">Right click and copy </w:t>
      </w:r>
      <w:r w:rsidR="00037E11">
        <w:t>that folder, then navigate in a separate File Explorer window to your H drive (named something like “</w:t>
      </w:r>
      <w:proofErr w:type="spellStart"/>
      <w:r w:rsidR="00037E11">
        <w:t>yourname</w:t>
      </w:r>
      <w:proofErr w:type="spellEnd"/>
      <w:r w:rsidR="00037E11">
        <w:t xml:space="preserve"> (</w:t>
      </w:r>
      <w:hyperlink r:id="rId5" w:history="1">
        <w:r w:rsidR="00037E11" w:rsidRPr="0018580E">
          <w:rPr>
            <w:rStyle w:val="Hyperlink"/>
          </w:rPr>
          <w:t>\\babylon\mesm</w:t>
        </w:r>
      </w:hyperlink>
      <w:r w:rsidR="00037E11">
        <w:t>) (H:)” which is your local working directory). That way you’ll have a copy saved locally that you can make alterations to</w:t>
      </w:r>
      <w:r w:rsidR="00126B35">
        <w:t>, without affecting the original class copy.</w:t>
      </w:r>
      <w:r w:rsidR="005302A1">
        <w:t xml:space="preserve"> </w:t>
      </w:r>
      <w:r w:rsidR="00551A91">
        <w:t>(</w:t>
      </w:r>
      <w:r w:rsidR="005302A1">
        <w:t xml:space="preserve">For example, within your H drive, you could save it to </w:t>
      </w:r>
      <w:r w:rsidR="00551A91">
        <w:t>a folder named “Exercise 2” within an “ESM215” subfolder of a “Classes” folder. It’s up to you to organize your H drive.)</w:t>
      </w:r>
    </w:p>
    <w:p w14:paraId="007AC0E8" w14:textId="109829B1" w:rsidR="00D03BFC" w:rsidRDefault="00D03BFC" w:rsidP="00EF538D">
      <w:pPr>
        <w:pStyle w:val="NormalWeb"/>
        <w:ind w:left="1350" w:hanging="1350"/>
      </w:pPr>
      <w:proofErr w:type="spellStart"/>
      <w:r>
        <w:rPr>
          <w:b/>
          <w:bCs/>
        </w:rPr>
        <w:t>casubsect</w:t>
      </w:r>
      <w:proofErr w:type="spellEnd"/>
      <w:r>
        <w:rPr>
          <w:b/>
          <w:bCs/>
        </w:rPr>
        <w:t xml:space="preserve"> </w:t>
      </w:r>
      <w:r>
        <w:t>- ecological subsections: feature (polygon) data. We will focus on subsection 261Ba, Santa Ynez Hills and Valleys. (</w:t>
      </w:r>
      <w:hyperlink r:id="rId6" w:history="1">
        <w:r>
          <w:rPr>
            <w:rStyle w:val="Hyperlink"/>
          </w:rPr>
          <w:t>https://databasin.org/datasets/4996c7e61a0e48f2bef646903f51b82b</w:t>
        </w:r>
      </w:hyperlink>
      <w:r w:rsidR="00B31283">
        <w:t>)</w:t>
      </w:r>
    </w:p>
    <w:p w14:paraId="3884284B" w14:textId="08408D96" w:rsidR="008E362F" w:rsidRDefault="008E362F" w:rsidP="00EF538D">
      <w:pPr>
        <w:pStyle w:val="NormalWeb"/>
        <w:ind w:left="1350" w:hanging="1350"/>
      </w:pPr>
      <w:r>
        <w:rPr>
          <w:b/>
        </w:rPr>
        <w:t>sy_a</w:t>
      </w:r>
      <w:r w:rsidRPr="0089102C">
        <w:rPr>
          <w:b/>
          <w:bCs/>
        </w:rPr>
        <w:t>i</w:t>
      </w:r>
      <w:r>
        <w:rPr>
          <w:b/>
          <w:bCs/>
        </w:rPr>
        <w:t>rphot12</w:t>
      </w:r>
      <w:r>
        <w:t xml:space="preserve"> – 1m resolution true color air photo, 2012</w:t>
      </w:r>
    </w:p>
    <w:p w14:paraId="00473D28" w14:textId="395010F3" w:rsidR="00D03BFC" w:rsidRDefault="008E362F" w:rsidP="00EF538D">
      <w:pPr>
        <w:pStyle w:val="NormalWeb"/>
        <w:ind w:left="1350" w:hanging="1350"/>
      </w:pPr>
      <w:proofErr w:type="spellStart"/>
      <w:r>
        <w:rPr>
          <w:b/>
          <w:bCs/>
        </w:rPr>
        <w:t>sy_geol</w:t>
      </w:r>
      <w:proofErr w:type="spellEnd"/>
      <w:r>
        <w:rPr>
          <w:b/>
          <w:bCs/>
        </w:rPr>
        <w:t xml:space="preserve"> </w:t>
      </w:r>
      <w:r w:rsidR="0089102C">
        <w:t xml:space="preserve">– A subregion of </w:t>
      </w:r>
      <w:r w:rsidR="00D03BFC">
        <w:t xml:space="preserve">the 1:250,000 scale geologic map of CA. </w:t>
      </w:r>
      <w:r w:rsidR="0089102C">
        <w:t>94 ft.</w:t>
      </w:r>
      <w:r w:rsidR="00D03BFC">
        <w:t xml:space="preserve"> raster. </w:t>
      </w:r>
      <w:r w:rsidR="00763030">
        <w:t>A more detailed</w:t>
      </w:r>
      <w:r w:rsidR="008E0E2C">
        <w:t xml:space="preserve"> map with legend is available </w:t>
      </w:r>
      <w:hyperlink r:id="rId7" w:history="1">
        <w:r w:rsidR="008E0E2C" w:rsidRPr="008E0E2C">
          <w:rPr>
            <w:rStyle w:val="Hyperlink"/>
          </w:rPr>
          <w:t>here</w:t>
        </w:r>
      </w:hyperlink>
      <w:r w:rsidR="008E0E2C">
        <w:t>.</w:t>
      </w:r>
    </w:p>
    <w:p w14:paraId="4801D5D7" w14:textId="66F7C44C" w:rsidR="00D03BFC" w:rsidRDefault="008E362F" w:rsidP="00EF538D">
      <w:pPr>
        <w:pStyle w:val="NormalWeb"/>
        <w:ind w:left="1350" w:hanging="1350"/>
      </w:pPr>
      <w:proofErr w:type="spellStart"/>
      <w:r>
        <w:rPr>
          <w:b/>
          <w:bCs/>
        </w:rPr>
        <w:t>sy_</w:t>
      </w:r>
      <w:r w:rsidR="006A4A01">
        <w:rPr>
          <w:b/>
          <w:bCs/>
        </w:rPr>
        <w:t>soil</w:t>
      </w:r>
      <w:proofErr w:type="spellEnd"/>
      <w:r w:rsidR="00D03BFC">
        <w:rPr>
          <w:b/>
          <w:bCs/>
        </w:rPr>
        <w:t xml:space="preserve"> – </w:t>
      </w:r>
      <w:r w:rsidR="00D03BFC">
        <w:t>A subregion of the</w:t>
      </w:r>
      <w:r w:rsidR="00D03BFC">
        <w:rPr>
          <w:b/>
          <w:bCs/>
        </w:rPr>
        <w:t xml:space="preserve"> </w:t>
      </w:r>
      <w:r w:rsidR="00D03BFC">
        <w:t>1:24,000 scale soil survey map (</w:t>
      </w:r>
      <w:hyperlink r:id="rId8" w:history="1">
        <w:r w:rsidR="00D03BFC" w:rsidRPr="008E0E2C">
          <w:rPr>
            <w:rStyle w:val="Hyperlink"/>
          </w:rPr>
          <w:t>SSURGO</w:t>
        </w:r>
      </w:hyperlink>
      <w:r w:rsidR="008E0E2C">
        <w:t>)</w:t>
      </w:r>
      <w:r w:rsidR="00D03BFC">
        <w:t xml:space="preserve">, </w:t>
      </w:r>
      <w:r w:rsidR="006A4A01">
        <w:t>28</w:t>
      </w:r>
      <w:r w:rsidR="00D03BFC">
        <w:t xml:space="preserve"> m raster data. SSURGO maps are the most detailed soil survey maps available for most of the U.S. and are used extensively for landscape-scale analysis.</w:t>
      </w:r>
    </w:p>
    <w:p w14:paraId="097561D3" w14:textId="61EFC231" w:rsidR="00D03BFC" w:rsidRDefault="008E362F" w:rsidP="00EF538D">
      <w:pPr>
        <w:pStyle w:val="NormalWeb"/>
        <w:ind w:left="1350" w:hanging="1350"/>
      </w:pPr>
      <w:proofErr w:type="spellStart"/>
      <w:r>
        <w:rPr>
          <w:b/>
        </w:rPr>
        <w:lastRenderedPageBreak/>
        <w:t>sy_</w:t>
      </w:r>
      <w:r w:rsidR="00D03BFC">
        <w:rPr>
          <w:b/>
          <w:bCs/>
        </w:rPr>
        <w:t>dem</w:t>
      </w:r>
      <w:proofErr w:type="spellEnd"/>
      <w:r w:rsidR="00D03BFC">
        <w:t xml:space="preserve"> </w:t>
      </w:r>
      <w:r w:rsidR="0089102C">
        <w:t>–</w:t>
      </w:r>
      <w:r w:rsidR="00D03BFC">
        <w:t xml:space="preserve"> </w:t>
      </w:r>
      <w:r w:rsidR="0089102C">
        <w:t xml:space="preserve">Digital elevation model, </w:t>
      </w:r>
      <w:r w:rsidR="00D03BFC">
        <w:t>28m raster: Shuttle imaging radar topographic data. Values are elevations in meters above sea level.</w:t>
      </w:r>
    </w:p>
    <w:p w14:paraId="77369904" w14:textId="516A5C67" w:rsidR="00D03BFC" w:rsidRDefault="00D03BFC" w:rsidP="00EF538D">
      <w:pPr>
        <w:pStyle w:val="NormalWeb"/>
        <w:ind w:left="1350" w:hanging="1350"/>
      </w:pPr>
      <w:r>
        <w:t> </w:t>
      </w:r>
      <w:proofErr w:type="spellStart"/>
      <w:r w:rsidR="008E362F">
        <w:rPr>
          <w:b/>
          <w:bCs/>
        </w:rPr>
        <w:t>sy_</w:t>
      </w:r>
      <w:r>
        <w:rPr>
          <w:b/>
          <w:bCs/>
        </w:rPr>
        <w:t>slope</w:t>
      </w:r>
      <w:proofErr w:type="spellEnd"/>
      <w:r>
        <w:rPr>
          <w:b/>
          <w:bCs/>
        </w:rPr>
        <w:t xml:space="preserve"> </w:t>
      </w:r>
      <w:r>
        <w:t xml:space="preserve">- 28 m raster: slope angle in degrees derived from </w:t>
      </w:r>
      <w:proofErr w:type="spellStart"/>
      <w:r w:rsidR="00B31283" w:rsidRPr="002D39DF">
        <w:rPr>
          <w:b/>
        </w:rPr>
        <w:t>s</w:t>
      </w:r>
      <w:r w:rsidR="002D39DF" w:rsidRPr="002D39DF">
        <w:rPr>
          <w:b/>
        </w:rPr>
        <w:t>y_</w:t>
      </w:r>
      <w:r w:rsidRPr="002D39DF">
        <w:rPr>
          <w:b/>
        </w:rPr>
        <w:t>dem</w:t>
      </w:r>
      <w:proofErr w:type="spellEnd"/>
    </w:p>
    <w:p w14:paraId="04992598" w14:textId="5839DDE3" w:rsidR="00CF57E3" w:rsidRDefault="00CF57E3" w:rsidP="00EF538D">
      <w:pPr>
        <w:pStyle w:val="NormalWeb"/>
        <w:ind w:left="1350" w:hanging="1350"/>
      </w:pPr>
      <w:r>
        <w:t> </w:t>
      </w:r>
      <w:proofErr w:type="spellStart"/>
      <w:r w:rsidR="002D39DF">
        <w:rPr>
          <w:b/>
          <w:bCs/>
        </w:rPr>
        <w:t>sy_</w:t>
      </w:r>
      <w:r>
        <w:rPr>
          <w:b/>
          <w:bCs/>
        </w:rPr>
        <w:t>shad</w:t>
      </w:r>
      <w:r w:rsidR="0089102C">
        <w:rPr>
          <w:b/>
          <w:bCs/>
        </w:rPr>
        <w:t>e</w:t>
      </w:r>
      <w:proofErr w:type="spellEnd"/>
      <w:r>
        <w:t xml:space="preserve"> </w:t>
      </w:r>
      <w:proofErr w:type="gramStart"/>
      <w:r>
        <w:t>-  28</w:t>
      </w:r>
      <w:proofErr w:type="gramEnd"/>
      <w:r>
        <w:t xml:space="preserve"> m raster: shaded rel</w:t>
      </w:r>
      <w:r w:rsidR="002D39DF">
        <w:t xml:space="preserve">ief image, derived from </w:t>
      </w:r>
      <w:proofErr w:type="spellStart"/>
      <w:r w:rsidR="002D39DF" w:rsidRPr="002D39DF">
        <w:rPr>
          <w:b/>
        </w:rPr>
        <w:t>sy_</w:t>
      </w:r>
      <w:r w:rsidRPr="002D39DF">
        <w:rPr>
          <w:b/>
        </w:rPr>
        <w:t>dem</w:t>
      </w:r>
      <w:proofErr w:type="spellEnd"/>
    </w:p>
    <w:p w14:paraId="2ED6E50C" w14:textId="062E11D4" w:rsidR="00953878" w:rsidRPr="00953878" w:rsidRDefault="00D71BBE" w:rsidP="00953878">
      <w:pPr>
        <w:pStyle w:val="NormalWeb"/>
        <w:ind w:left="1350" w:hanging="1350"/>
      </w:pPr>
      <w:proofErr w:type="spellStart"/>
      <w:r>
        <w:rPr>
          <w:b/>
          <w:bCs/>
        </w:rPr>
        <w:t>sy_allrad</w:t>
      </w:r>
      <w:proofErr w:type="spellEnd"/>
      <w:r>
        <w:rPr>
          <w:b/>
          <w:bCs/>
        </w:rPr>
        <w:t xml:space="preserve"> - </w:t>
      </w:r>
      <w:r>
        <w:t>28 m the data raster</w:t>
      </w:r>
      <w:r>
        <w:rPr>
          <w:b/>
          <w:bCs/>
        </w:rPr>
        <w:t xml:space="preserve">: </w:t>
      </w:r>
      <w:r>
        <w:t>annual</w:t>
      </w:r>
      <w:r>
        <w:rPr>
          <w:b/>
          <w:bCs/>
        </w:rPr>
        <w:t xml:space="preserve"> </w:t>
      </w:r>
      <w:proofErr w:type="spellStart"/>
      <w:r>
        <w:t>clearsky</w:t>
      </w:r>
      <w:proofErr w:type="spellEnd"/>
      <w:r>
        <w:t xml:space="preserve"> shortwave radiation, units are watts/m</w:t>
      </w:r>
      <w:r w:rsidRPr="00D71BBE">
        <w:rPr>
          <w:vertAlign w:val="superscript"/>
        </w:rPr>
        <w:t>2</w:t>
      </w:r>
      <w:r>
        <w:rPr>
          <w:b/>
          <w:bCs/>
        </w:rPr>
        <w:t xml:space="preserve"> </w:t>
      </w:r>
      <w:r w:rsidR="00953878" w:rsidRPr="00953878">
        <w:t>(this grid</w:t>
      </w:r>
      <w:r w:rsidR="00953878">
        <w:t xml:space="preserve"> is classified into 3 levels for exercise 2).</w:t>
      </w:r>
    </w:p>
    <w:p w14:paraId="0243E481" w14:textId="02A4D260" w:rsidR="00CF57E3" w:rsidRDefault="002D39DF" w:rsidP="00EF538D">
      <w:pPr>
        <w:pStyle w:val="NormalWeb"/>
        <w:ind w:left="1350" w:hanging="1350"/>
      </w:pPr>
      <w:proofErr w:type="spellStart"/>
      <w:r>
        <w:rPr>
          <w:b/>
          <w:bCs/>
        </w:rPr>
        <w:t>sy_win</w:t>
      </w:r>
      <w:r w:rsidR="00CF57E3">
        <w:rPr>
          <w:b/>
          <w:bCs/>
        </w:rPr>
        <w:t>rad</w:t>
      </w:r>
      <w:proofErr w:type="spellEnd"/>
      <w:r w:rsidR="00CF57E3">
        <w:rPr>
          <w:b/>
          <w:bCs/>
        </w:rPr>
        <w:t xml:space="preserve"> - </w:t>
      </w:r>
      <w:r w:rsidR="00CF57E3">
        <w:t>28 m the data raster</w:t>
      </w:r>
      <w:r w:rsidR="00CF57E3">
        <w:rPr>
          <w:b/>
          <w:bCs/>
        </w:rPr>
        <w:t xml:space="preserve">: </w:t>
      </w:r>
      <w:r w:rsidR="00CF57E3">
        <w:t xml:space="preserve">integrated </w:t>
      </w:r>
      <w:proofErr w:type="spellStart"/>
      <w:r w:rsidR="00CF57E3">
        <w:t>clearsky</w:t>
      </w:r>
      <w:proofErr w:type="spellEnd"/>
      <w:r w:rsidR="00CF57E3">
        <w:t xml:space="preserve"> shortwave </w:t>
      </w:r>
      <w:r w:rsidR="00D71BBE">
        <w:t>radiation, units are watts/m</w:t>
      </w:r>
      <w:r w:rsidR="00D71BBE" w:rsidRPr="00D71BBE">
        <w:rPr>
          <w:vertAlign w:val="superscript"/>
        </w:rPr>
        <w:t>2</w:t>
      </w:r>
      <w:r w:rsidR="00CF57E3">
        <w:t>, for December-Feb.</w:t>
      </w:r>
    </w:p>
    <w:p w14:paraId="01A1E9C1" w14:textId="176B3D67" w:rsidR="00CF57E3" w:rsidRDefault="002D39DF" w:rsidP="00EF538D">
      <w:pPr>
        <w:pStyle w:val="NormalWeb"/>
        <w:ind w:left="1350" w:hanging="1350"/>
      </w:pPr>
      <w:r>
        <w:rPr>
          <w:b/>
        </w:rPr>
        <w:t>sy_</w:t>
      </w:r>
      <w:r w:rsidR="0086516E" w:rsidRPr="0086516E">
        <w:rPr>
          <w:b/>
        </w:rPr>
        <w:t>winrad3</w:t>
      </w:r>
      <w:r>
        <w:t xml:space="preserve"> </w:t>
      </w:r>
      <w:proofErr w:type="gramStart"/>
      <w:r>
        <w:t xml:space="preserve">– </w:t>
      </w:r>
      <w:r w:rsidR="00816A93">
        <w:t xml:space="preserve"> grid</w:t>
      </w:r>
      <w:proofErr w:type="gramEnd"/>
      <w:r w:rsidR="00816A93">
        <w:t xml:space="preserve"> produced by classifying </w:t>
      </w:r>
      <w:proofErr w:type="spellStart"/>
      <w:r w:rsidRPr="002D39DF">
        <w:rPr>
          <w:b/>
        </w:rPr>
        <w:t>sy_win</w:t>
      </w:r>
      <w:r w:rsidR="0086516E" w:rsidRPr="002D39DF">
        <w:rPr>
          <w:b/>
        </w:rPr>
        <w:t>rad</w:t>
      </w:r>
      <w:proofErr w:type="spellEnd"/>
      <w:r w:rsidR="0086516E">
        <w:t xml:space="preserve"> into 3 </w:t>
      </w:r>
      <w:r w:rsidR="00816A93">
        <w:t xml:space="preserve">(low, medium, high) </w:t>
      </w:r>
      <w:r w:rsidR="0086516E">
        <w:t>radiation classes</w:t>
      </w:r>
      <w:r w:rsidR="00093A54">
        <w:t>. Use this grid for the exercise.</w:t>
      </w:r>
    </w:p>
    <w:p w14:paraId="3B915022" w14:textId="39AD13AC" w:rsidR="00D03BFC" w:rsidRDefault="00D71BBE" w:rsidP="00EF538D">
      <w:pPr>
        <w:pStyle w:val="NormalWeb"/>
        <w:ind w:left="1350" w:hanging="1350"/>
      </w:pPr>
      <w:proofErr w:type="spellStart"/>
      <w:r>
        <w:rPr>
          <w:b/>
          <w:bCs/>
        </w:rPr>
        <w:t>sy_</w:t>
      </w:r>
      <w:r w:rsidR="00D03BFC">
        <w:rPr>
          <w:b/>
          <w:bCs/>
        </w:rPr>
        <w:t>flocum</w:t>
      </w:r>
      <w:proofErr w:type="spellEnd"/>
      <w:r w:rsidR="00D03BFC">
        <w:t xml:space="preserve"> –28 m raster: flow accumu</w:t>
      </w:r>
      <w:r>
        <w:t xml:space="preserve">lation model, derived from </w:t>
      </w:r>
      <w:proofErr w:type="spellStart"/>
      <w:r w:rsidRPr="00D71BBE">
        <w:rPr>
          <w:b/>
        </w:rPr>
        <w:t>sy_</w:t>
      </w:r>
      <w:r w:rsidR="00D03BFC" w:rsidRPr="00D71BBE">
        <w:rPr>
          <w:b/>
        </w:rPr>
        <w:t>dem</w:t>
      </w:r>
      <w:proofErr w:type="spellEnd"/>
      <w:r w:rsidR="00D03BFC">
        <w:t xml:space="preserve"> for a subregion corresponding to subsoil30. Pixel values are the drainage area for each pixel. (The data are noisy because errors in the dem propagate to disrupt drainage topology.)</w:t>
      </w:r>
    </w:p>
    <w:p w14:paraId="2C067E40" w14:textId="7CB9B999" w:rsidR="001848CA" w:rsidRDefault="00C539BA" w:rsidP="00EF538D">
      <w:pPr>
        <w:pStyle w:val="NormalWeb"/>
        <w:ind w:left="1350" w:hanging="1350"/>
      </w:pPr>
      <w:r>
        <w:rPr>
          <w:b/>
        </w:rPr>
        <w:t>sy_</w:t>
      </w:r>
      <w:r w:rsidR="001848CA" w:rsidRPr="001848CA">
        <w:rPr>
          <w:b/>
        </w:rPr>
        <w:t>flocum3c</w:t>
      </w:r>
      <w:r w:rsidR="001848CA">
        <w:t xml:space="preserve"> – </w:t>
      </w:r>
      <w:r w:rsidR="00816A93">
        <w:t xml:space="preserve">grid produced by classifying </w:t>
      </w:r>
      <w:proofErr w:type="spellStart"/>
      <w:r>
        <w:rPr>
          <w:b/>
        </w:rPr>
        <w:t>sy_</w:t>
      </w:r>
      <w:r w:rsidR="001848CA" w:rsidRPr="001848CA">
        <w:rPr>
          <w:b/>
        </w:rPr>
        <w:t>flocum</w:t>
      </w:r>
      <w:proofErr w:type="spellEnd"/>
      <w:r w:rsidR="001848CA">
        <w:t xml:space="preserve"> into 3 accumulation classes.</w:t>
      </w:r>
    </w:p>
    <w:p w14:paraId="473489E9" w14:textId="775B9690" w:rsidR="00543D62" w:rsidRDefault="00BE32EA" w:rsidP="00EF538D">
      <w:pPr>
        <w:pStyle w:val="NormalWeb"/>
        <w:ind w:left="1350" w:hanging="1350"/>
      </w:pPr>
      <w:r>
        <w:rPr>
          <w:b/>
          <w:bCs/>
        </w:rPr>
        <w:t>s</w:t>
      </w:r>
      <w:r w:rsidR="00C539BA">
        <w:rPr>
          <w:b/>
          <w:bCs/>
        </w:rPr>
        <w:t>y_</w:t>
      </w:r>
      <w:r w:rsidR="00543D62">
        <w:rPr>
          <w:b/>
          <w:bCs/>
        </w:rPr>
        <w:t>veg</w:t>
      </w:r>
      <w:r w:rsidR="00473B11">
        <w:rPr>
          <w:b/>
          <w:bCs/>
        </w:rPr>
        <w:t>15</w:t>
      </w:r>
      <w:r w:rsidR="008923DA">
        <w:t>   - 28</w:t>
      </w:r>
      <w:r w:rsidR="00543D62">
        <w:t xml:space="preserve">m raster: </w:t>
      </w:r>
      <w:r w:rsidR="00BB0AD9">
        <w:t xml:space="preserve">contemporary </w:t>
      </w:r>
      <w:r w:rsidR="00D03BFC">
        <w:t>vegetatio</w:t>
      </w:r>
      <w:r w:rsidR="00543D62">
        <w:t>n/land cover map produced (mainly) from Landsat Thematic M</w:t>
      </w:r>
      <w:r w:rsidR="00D03BFC">
        <w:t xml:space="preserve">apper satellite imagery. </w:t>
      </w:r>
      <w:r w:rsidR="00543D62">
        <w:t>California Wildlife Ha</w:t>
      </w:r>
      <w:r w:rsidR="008E0E2C">
        <w:t>bitat Types are shown here.</w:t>
      </w:r>
      <w:r w:rsidR="00473B11">
        <w:t xml:space="preserve"> I merged some agricultural classes to reduce the number of land cover classes to 15.</w:t>
      </w:r>
      <w:r w:rsidR="008E0E2C">
        <w:t xml:space="preserve"> </w:t>
      </w:r>
      <w:hyperlink r:id="rId9" w:history="1">
        <w:r w:rsidR="008E0E2C" w:rsidRPr="008E0E2C">
          <w:rPr>
            <w:rStyle w:val="Hyperlink"/>
          </w:rPr>
          <w:t>Here</w:t>
        </w:r>
      </w:hyperlink>
      <w:r w:rsidR="008E0E2C">
        <w:t xml:space="preserve"> is </w:t>
      </w:r>
      <w:r w:rsidR="00543D62">
        <w:t>a description of the data</w:t>
      </w:r>
      <w:r w:rsidR="008E0E2C">
        <w:t>.</w:t>
      </w:r>
    </w:p>
    <w:p w14:paraId="459B9326" w14:textId="0082469D" w:rsidR="00D03BFC" w:rsidRDefault="001A3C90">
      <w:pPr>
        <w:pStyle w:val="NormalWeb"/>
      </w:pPr>
      <w:r>
        <w:t>S</w:t>
      </w:r>
      <w:r w:rsidR="00D03BFC">
        <w:t>pend some time learning to display the data. Overlay individual layers and combinations on the air photo. Zoom in and out. Play with the symbology. Get the feel for ArcGIS as a visualization environment. In</w:t>
      </w:r>
      <w:r w:rsidR="00543D62">
        <w:t xml:space="preserve"> particular, examine </w:t>
      </w:r>
      <w:r w:rsidR="00D03BFC">
        <w:t xml:space="preserve">land </w:t>
      </w:r>
      <w:r w:rsidR="00816A93">
        <w:t xml:space="preserve">use/land </w:t>
      </w:r>
      <w:r w:rsidR="00D03BFC">
        <w:t xml:space="preserve">cover pattern (air </w:t>
      </w:r>
      <w:r w:rsidR="00BE32EA">
        <w:t xml:space="preserve">photo) </w:t>
      </w:r>
      <w:r w:rsidR="00543D62">
        <w:t>and vegetation pattern (s</w:t>
      </w:r>
      <w:r w:rsidR="007467E4">
        <w:t>y_</w:t>
      </w:r>
      <w:r w:rsidR="00543D62">
        <w:t>veg</w:t>
      </w:r>
      <w:r w:rsidR="00816A93">
        <w:t>15</w:t>
      </w:r>
      <w:r w:rsidR="00543D62">
        <w:t xml:space="preserve">) </w:t>
      </w:r>
      <w:r w:rsidR="00D03BFC">
        <w:t>in relationship to geology, soils, and topographic factors like elevation, slope, radiation and flow accumulation.</w:t>
      </w:r>
    </w:p>
    <w:p w14:paraId="7C68FB08" w14:textId="2959F929" w:rsidR="00D03BFC" w:rsidRPr="00422977" w:rsidRDefault="00422977" w:rsidP="00422977">
      <w:pPr>
        <w:pStyle w:val="Heading2"/>
      </w:pPr>
      <w:r w:rsidRPr="00422977">
        <w:t xml:space="preserve">2) </w:t>
      </w:r>
      <w:r w:rsidR="00D03BFC" w:rsidRPr="00422977">
        <w:t xml:space="preserve">Quantitative </w:t>
      </w:r>
      <w:r w:rsidRPr="00422977">
        <w:t>association of thematic (categorical maps)</w:t>
      </w:r>
    </w:p>
    <w:p w14:paraId="62736721" w14:textId="24CA6CBD" w:rsidR="00D03BFC" w:rsidRDefault="00D03BFC">
      <w:pPr>
        <w:pStyle w:val="NormalWeb"/>
      </w:pPr>
      <w:r>
        <w:t xml:space="preserve">What </w:t>
      </w:r>
      <w:r w:rsidR="00816A93">
        <w:t xml:space="preserve">environmental features are associated with </w:t>
      </w:r>
      <w:r w:rsidR="0098196F">
        <w:t>land use/land cover</w:t>
      </w:r>
      <w:r>
        <w:t xml:space="preserve"> pattern in the Santa Ynez Hills and Valley subsection? Landscape theory posits that pattern could vary from one landscape to another and reflect </w:t>
      </w:r>
      <w:r w:rsidR="003B7380">
        <w:t xml:space="preserve">interacting </w:t>
      </w:r>
      <w:r>
        <w:t xml:space="preserve">local physical controls, disturbance history and </w:t>
      </w:r>
      <w:r w:rsidR="003B7380">
        <w:t xml:space="preserve">population </w:t>
      </w:r>
      <w:r>
        <w:t>processes</w:t>
      </w:r>
      <w:r w:rsidR="003B7380">
        <w:t xml:space="preserve"> such as plant dispersal</w:t>
      </w:r>
      <w:r>
        <w:t>.</w:t>
      </w:r>
      <w:r w:rsidR="00816A93">
        <w:t xml:space="preserve"> If more than one landscape is encompassed by our study area, a hierarchical analysis may be appropriate such that the area is first partitioned into separate landscapes and then environmental associations with land use/land cover are evaluated landscape-by-landscape. </w:t>
      </w:r>
    </w:p>
    <w:p w14:paraId="00483555" w14:textId="26394FAE" w:rsidR="00D03BFC" w:rsidRDefault="00D03BFC" w:rsidP="00A472FE">
      <w:pPr>
        <w:pStyle w:val="NormalWeb"/>
        <w:tabs>
          <w:tab w:val="left" w:pos="1620"/>
        </w:tabs>
      </w:pPr>
      <w:r>
        <w:t xml:space="preserve">Various techniques exist to quantify the </w:t>
      </w:r>
      <w:r w:rsidR="00F46251">
        <w:t xml:space="preserve">spatial </w:t>
      </w:r>
      <w:r>
        <w:t xml:space="preserve">relationship between </w:t>
      </w:r>
      <w:r w:rsidR="008E0E2C">
        <w:t xml:space="preserve">land cover </w:t>
      </w:r>
      <w:r>
        <w:t>and environmental factors at different scales</w:t>
      </w:r>
      <w:r w:rsidR="000939A4">
        <w:t xml:space="preserve"> </w:t>
      </w:r>
      <w:r w:rsidR="004233B1">
        <w:fldChar w:fldCharType="begin"/>
      </w:r>
      <w:r w:rsidR="004233B1">
        <w:instrText xml:space="preserve"> ADDIN ZOTERO_ITEM CSL_CITATION {"citationID":"28phcb2kst","properties":{"formattedCitation":"(Wagner and Fortin 2005)","plainCitation":"(Wagner and Fortin 2005)"},"citationItems":[{"id":3599,"uris":["http://zotero.org/users/2102869/items/AHZG3CPQ"],"uri":["http://zotero.org/users/2102869/items/AHZG3CPQ"],"itemData":{"id":3599,"type":"article-journal","title":"SPATIAL ANALYSIS OF LANDSCAPES: CONCEPTS AND STATISTICS","container-title":"Ecology","page":"1975-1987","volume":"86","issue":"8","source":"CrossRef","DOI":"10.1890/04-0914","ISSN":"0012-9658","shortTitle":"SPATIAL ANALYSIS OF LANDSCAPES","language":"en","author":[{"family":"Wagner","given":"Helene H."},{"family":"Fortin","given":"Marie-Josée"}],"issued":{"date-parts":[["2005",8]]}}}],"schema":"https://github.com/citation-style-language/schema/raw/master/csl-citation.json"} </w:instrText>
      </w:r>
      <w:r w:rsidR="004233B1">
        <w:fldChar w:fldCharType="separate"/>
      </w:r>
      <w:r w:rsidR="004233B1">
        <w:rPr>
          <w:noProof/>
        </w:rPr>
        <w:t>(Wagner and Fortin 2005)</w:t>
      </w:r>
      <w:r w:rsidR="004233B1">
        <w:fldChar w:fldCharType="end"/>
      </w:r>
      <w:r w:rsidR="004233B1">
        <w:t>.</w:t>
      </w:r>
      <w:r w:rsidR="008E0E2C">
        <w:t xml:space="preserve"> </w:t>
      </w:r>
      <w:r>
        <w:t xml:space="preserve">Here you will learn a </w:t>
      </w:r>
      <w:r>
        <w:lastRenderedPageBreak/>
        <w:t xml:space="preserve">method known as “mutual </w:t>
      </w:r>
      <w:r w:rsidR="0098196F">
        <w:t>information analysis</w:t>
      </w:r>
      <w:r>
        <w:t>”</w:t>
      </w:r>
      <w:r w:rsidR="0098196F">
        <w:t xml:space="preserve"> </w:t>
      </w:r>
      <w:r w:rsidR="00EF624F">
        <w:t xml:space="preserve">that is </w:t>
      </w:r>
      <w:r w:rsidR="0098196F">
        <w:t xml:space="preserve">useful for measuring the </w:t>
      </w:r>
      <w:r w:rsidR="00EF624F">
        <w:t xml:space="preserve">hierarchical association </w:t>
      </w:r>
      <w:r w:rsidR="0098196F">
        <w:t xml:space="preserve">between </w:t>
      </w:r>
      <w:r w:rsidR="00EF624F">
        <w:t>a dependent categorical variable - in this case, mapped land use/land cover classes – and categorical independent variables (in this case, geologic classes, radiation classes, and flow accumulation classes</w:t>
      </w:r>
      <w:r w:rsidR="0098196F">
        <w:t>.</w:t>
      </w:r>
      <w:r>
        <w:t xml:space="preserve"> The theoretical underpinnings of the technique</w:t>
      </w:r>
      <w:r w:rsidR="0098196F">
        <w:t xml:space="preserve"> are de</w:t>
      </w:r>
      <w:r w:rsidR="000939A4">
        <w:t xml:space="preserve">scribed by Phipps </w:t>
      </w:r>
      <w:r w:rsidR="004233B1">
        <w:fldChar w:fldCharType="begin"/>
      </w:r>
      <w:r w:rsidR="004233B1">
        <w:instrText xml:space="preserve"> ADDIN ZOTERO_ITEM CSL_CITATION {"citationID":"2oabpo0p1b","properties":{"formattedCitation":"(Phipps 1981)","plainCitation":"(Phipps 1981)"},"citationItems":[{"id":3597,"uris":["http://zotero.org/users/2102869/items/4MIGXG6X"],"uri":["http://zotero.org/users/2102869/items/4MIGXG6X"],"itemData":{"id":3597,"type":"article-journal","title":"Entropy and community pattern analysis","container-title":"Journal of Theoretical Biology","page":"253-273","volume":"93","issue":"1","source":"CrossRef","DOI":"10.1016/0022-5193(81)90069-2","ISSN":"00225193","language":"en","author":[{"family":"Phipps","given":"Michel"}],"issued":{"date-parts":[["1981",11]]}}}],"schema":"https://github.com/citation-style-language/schema/raw/master/csl-citation.json"} </w:instrText>
      </w:r>
      <w:r w:rsidR="004233B1">
        <w:fldChar w:fldCharType="separate"/>
      </w:r>
      <w:r w:rsidR="004233B1">
        <w:rPr>
          <w:noProof/>
        </w:rPr>
        <w:t>(1981)</w:t>
      </w:r>
      <w:r w:rsidR="004233B1">
        <w:fldChar w:fldCharType="end"/>
      </w:r>
      <w:r w:rsidR="000939A4">
        <w:t xml:space="preserve"> </w:t>
      </w:r>
      <w:r w:rsidR="0098196F">
        <w:t>and example applications to landscape analysis include</w:t>
      </w:r>
      <w:r w:rsidR="008E0E2C">
        <w:t xml:space="preserve"> Davis and Dozier </w:t>
      </w:r>
      <w:r w:rsidR="004233B1">
        <w:fldChar w:fldCharType="begin"/>
      </w:r>
      <w:r w:rsidR="004233B1">
        <w:instrText xml:space="preserve"> ADDIN ZOTERO_ITEM CSL_CITATION {"citationID":"22pr71m5p8","properties":{"formattedCitation":"(Davis and Dozier 1990)","plainCitation":"(Davis and Dozier 1990)"},"citationItems":[{"id":696,"uris":["http://zotero.org/users/2102869/items/MGZMW8JJ"],"uri":["http://zotero.org/users/2102869/items/MGZMW8JJ"],"itemData":{"id":696,"type":"article-journal","title":"Information Analysis of a Spatial Database for Ecological Land Classification","container-title":"Photogrammetric Engineering and Remote Sensing","page":"605-613","volume":"56","issue":"5","archive_location":"ISI:A1990DU57300008","shortTitle":"Information Analysis of a Spatial Database for Ecological Land Classification","journalAbbreviation":"Photogramm. Eng. Remote Sens.","author":[{"family":"Davis","given":"F. W."},{"family":"Dozier","given":"J."}],"issued":{"date-parts":[["1990"]]}}}],"schema":"https://github.com/citation-style-language/schema/raw/master/csl-citation.json"} </w:instrText>
      </w:r>
      <w:r w:rsidR="004233B1">
        <w:fldChar w:fldCharType="separate"/>
      </w:r>
      <w:r w:rsidR="004233B1">
        <w:rPr>
          <w:noProof/>
        </w:rPr>
        <w:t>(1990)</w:t>
      </w:r>
      <w:r w:rsidR="004233B1">
        <w:fldChar w:fldCharType="end"/>
      </w:r>
      <w:r w:rsidR="008E0E2C">
        <w:t xml:space="preserve"> and </w:t>
      </w:r>
      <w:proofErr w:type="spellStart"/>
      <w:r w:rsidR="008E0E2C">
        <w:t>Ernoult</w:t>
      </w:r>
      <w:proofErr w:type="spellEnd"/>
      <w:r w:rsidR="008E0E2C">
        <w:t xml:space="preserve"> et al. </w:t>
      </w:r>
      <w:r w:rsidR="004233B1">
        <w:fldChar w:fldCharType="begin"/>
      </w:r>
      <w:r w:rsidR="004233B1">
        <w:instrText xml:space="preserve"> ADDIN ZOTERO_ITEM CSL_CITATION {"citationID":"1fvetid6t9","properties":{"formattedCitation":"(Ernoult et al. 2003)","plainCitation":"(Ernoult et al. 2003)"},"citationItems":[{"id":3598,"uris":["http://zotero.org/users/2102869/items/EP8N6T8J"],"uri":["http://zotero.org/users/2102869/items/EP8N6T8J"],"itemData":{"id":3598,"type":"article-journal","title":"Patterns of organisation in changing landscapes: implications for the management of biodiversity","container-title":"Landscape Ecology","page":"239-251","volume":"18","issue":"3","abstract":"Despite the widespread need to predict and assess the effects of landscape change on biodiversity, the array of tools available for this purpose is still limited. Species’ patterns and human activities such as land use respond to the environment on their own suite of scales in space and time so that their interactions are overlapping but complex. It is difficult, therefore, to relate biodiversity to patterns described solely by metric assessments of spatial heterogeneity. In this methodological paper, we therefore propose consideration of two measures of landscape organisation which focus on the relationships between different properties of the landscape system (e.g., soil type distribution, land use distribution), rather than on their description alone. Alpha organisation measures the degree to which the distribution of features such as land use deviate from a random distribution, measured here as fractal dimension from the semivariogram of a variable describing agricultural intensity. Beta organisation measures the degree of deviation by which the spatial distribution of one property (e.g., human land use) is independent of the distribution of another (e.g., soil type) and was derived from relative mutual information (= redundancy) between the ‘agricultural land use’ and ‘soil types’. These measures are illustrated in a rural landscape of the lower Seine valley, at two scales of observation, and at two dates (1963 and 1999) separated by substantial agricultural change due the European Common Agricultural Policy (= CAP). The results show that analysis of patterns of agricultural activity across a range of spatial scales (α organisation), or across the pattern of spatial variation in soil types (β organisation) reveal how the agricultural actors respond to environmental constraints at different scales. This organisation concept relates to the metastability of landscape systems, and suggest possible correlation between high values of landscape organisation and high levels in biodiversity.","DOI":"10.1023/A:1024457031235","ISSN":"1572-9761","journalAbbreviation":"Landscape Ecology","author":[{"family":"Ernoult","given":"Aude"},{"family":"Bureau","given":"Fabrice"},{"family":"Poudevigne","given":"Isabelle"}],"issued":{"date-parts":[["2003"]]}}}],"schema":"https://github.com/citation-style-language/schema/raw/master/csl-citation.json"} </w:instrText>
      </w:r>
      <w:r w:rsidR="004233B1">
        <w:fldChar w:fldCharType="separate"/>
      </w:r>
      <w:r w:rsidR="004233B1">
        <w:rPr>
          <w:noProof/>
        </w:rPr>
        <w:t>(2003)</w:t>
      </w:r>
      <w:r w:rsidR="004233B1">
        <w:fldChar w:fldCharType="end"/>
      </w:r>
      <w:r w:rsidR="008E0E2C">
        <w:t>.</w:t>
      </w:r>
    </w:p>
    <w:p w14:paraId="26055D96" w14:textId="77116B0C" w:rsidR="00A472FE" w:rsidRDefault="00D03BFC">
      <w:pPr>
        <w:pStyle w:val="NormalWeb"/>
      </w:pPr>
      <w:r>
        <w:t xml:space="preserve">You will be analyzing vegetation pattern in the area covered by the grid </w:t>
      </w:r>
      <w:r w:rsidRPr="00BE32EA">
        <w:rPr>
          <w:b/>
        </w:rPr>
        <w:t>s</w:t>
      </w:r>
      <w:r w:rsidR="008E12B3">
        <w:rPr>
          <w:b/>
        </w:rPr>
        <w:t>y_</w:t>
      </w:r>
      <w:r w:rsidR="00BE32EA" w:rsidRPr="00BE32EA">
        <w:rPr>
          <w:b/>
        </w:rPr>
        <w:t>veg15</w:t>
      </w:r>
      <w:r>
        <w:t xml:space="preserve"> in your project legend.</w:t>
      </w:r>
      <w:r w:rsidR="00A472FE">
        <w:t xml:space="preserve"> Y</w:t>
      </w:r>
      <w:r>
        <w:t xml:space="preserve">ou </w:t>
      </w:r>
      <w:r w:rsidR="00A472FE">
        <w:t>will</w:t>
      </w:r>
      <w:r>
        <w:t xml:space="preserve"> use the set of 10,000 random points that I generated using the “Create random points” tool in the Data Managem</w:t>
      </w:r>
      <w:r w:rsidR="00FA4638">
        <w:t>ent folder of Arc toolbox. The sample locations</w:t>
      </w:r>
      <w:r>
        <w:t xml:space="preserve"> are </w:t>
      </w:r>
      <w:r w:rsidR="00002ECB">
        <w:t>available to download from Gauchospace</w:t>
      </w:r>
      <w:r>
        <w:t xml:space="preserve"> as </w:t>
      </w:r>
      <w:r w:rsidR="00FA4638">
        <w:rPr>
          <w:b/>
          <w:bCs/>
        </w:rPr>
        <w:t>ex2_sample</w:t>
      </w:r>
      <w:r w:rsidR="008E12B3">
        <w:rPr>
          <w:b/>
          <w:bCs/>
        </w:rPr>
        <w:t>_dat</w:t>
      </w:r>
      <w:r w:rsidR="00A472FE">
        <w:rPr>
          <w:b/>
          <w:bCs/>
        </w:rPr>
        <w:t>a</w:t>
      </w:r>
      <w:r w:rsidR="008E12B3">
        <w:rPr>
          <w:b/>
          <w:bCs/>
        </w:rPr>
        <w:t>.csv</w:t>
      </w:r>
      <w:r>
        <w:t>.</w:t>
      </w:r>
    </w:p>
    <w:p w14:paraId="13FCE918" w14:textId="6320C2C5" w:rsidR="00B92DCF" w:rsidRDefault="00707DA1">
      <w:pPr>
        <w:pStyle w:val="NormalWeb"/>
      </w:pPr>
      <w:r>
        <w:t>This exercise can be completed using Excel or R, but it is much faster in R</w:t>
      </w:r>
      <w:r w:rsidR="00564E3F">
        <w:t xml:space="preserve"> using the </w:t>
      </w:r>
      <w:r w:rsidR="00564E3F" w:rsidRPr="00564E3F">
        <w:rPr>
          <w:i/>
          <w:iCs/>
        </w:rPr>
        <w:t>entropy</w:t>
      </w:r>
      <w:r w:rsidR="00564E3F">
        <w:t xml:space="preserve"> package</w:t>
      </w:r>
      <w:r>
        <w:t xml:space="preserve">. </w:t>
      </w:r>
      <w:r w:rsidR="00A472FE">
        <w:t xml:space="preserve">A complete R script </w:t>
      </w:r>
      <w:r w:rsidR="00937F56">
        <w:t>is</w:t>
      </w:r>
      <w:r w:rsidR="00072F22">
        <w:t xml:space="preserve"> </w:t>
      </w:r>
      <w:r w:rsidR="00937F56">
        <w:t>available on Gauchospace</w:t>
      </w:r>
      <w:r w:rsidR="00B92DCF">
        <w:t xml:space="preserve"> </w:t>
      </w:r>
      <w:r w:rsidR="00072F22">
        <w:t xml:space="preserve">for you to use to </w:t>
      </w:r>
      <w:r w:rsidR="002F0CB3">
        <w:t xml:space="preserve">perform the basic calculations. </w:t>
      </w:r>
      <w:r w:rsidR="00234216" w:rsidRPr="00234216">
        <w:t xml:space="preserve">In R, you will use the function </w:t>
      </w:r>
      <w:proofErr w:type="spellStart"/>
      <w:proofErr w:type="gramStart"/>
      <w:r w:rsidR="00234216" w:rsidRPr="00234216">
        <w:rPr>
          <w:i/>
          <w:iCs/>
        </w:rPr>
        <w:t>mi.empirical</w:t>
      </w:r>
      <w:proofErr w:type="spellEnd"/>
      <w:proofErr w:type="gramEnd"/>
      <w:r w:rsidR="00234216" w:rsidRPr="00234216">
        <w:t xml:space="preserve">() to calculate pairwise mutual information of landcover with geology, soil, winter radiation, total annual radiation, and flow accumulation. You </w:t>
      </w:r>
      <w:r w:rsidR="00234216">
        <w:t>will</w:t>
      </w:r>
      <w:r w:rsidR="00234216" w:rsidRPr="00234216">
        <w:t xml:space="preserve"> go through 2 levels of analysis. The first level will</w:t>
      </w:r>
      <w:r w:rsidR="00234216">
        <w:t xml:space="preserve"> divide the starting sample set into subsets based on</w:t>
      </w:r>
      <w:r w:rsidR="00234216" w:rsidRPr="00234216">
        <w:t xml:space="preserve"> the variable with the highest mutual information with landcover</w:t>
      </w:r>
      <w:r w:rsidR="00F27643">
        <w:t xml:space="preserve">. </w:t>
      </w:r>
      <w:r w:rsidR="00234216" w:rsidRPr="00234216">
        <w:t xml:space="preserve">The second level will further subdivide samples, within each class of level 1, into classes based on the next variable (of the </w:t>
      </w:r>
      <w:r w:rsidR="00234216">
        <w:t>3</w:t>
      </w:r>
      <w:r w:rsidR="00234216" w:rsidRPr="00234216">
        <w:t xml:space="preserve"> remaining) with the highest mutual information with landcover.</w:t>
      </w:r>
      <w:r w:rsidR="00234216">
        <w:t xml:space="preserve"> </w:t>
      </w:r>
      <w:r w:rsidR="002F0CB3">
        <w:t>The analysis</w:t>
      </w:r>
      <w:r w:rsidR="00B92DCF">
        <w:t xml:space="preserve"> has the following steps:</w:t>
      </w:r>
    </w:p>
    <w:p w14:paraId="59E2BA2B" w14:textId="1DD502F9" w:rsidR="00B92DCF" w:rsidRDefault="00B92DCF" w:rsidP="00B92DCF">
      <w:pPr>
        <w:pStyle w:val="NormalWeb"/>
        <w:numPr>
          <w:ilvl w:val="0"/>
          <w:numId w:val="12"/>
        </w:numPr>
      </w:pPr>
      <w:bookmarkStart w:id="1" w:name="_Hlk92875610"/>
      <w:r>
        <w:t>Read in the data</w:t>
      </w:r>
      <w:r w:rsidR="002F0CB3">
        <w:t>.</w:t>
      </w:r>
    </w:p>
    <w:p w14:paraId="40871957" w14:textId="0FDFCF05" w:rsidR="00B92DCF" w:rsidRDefault="00B92DCF" w:rsidP="00B92DCF">
      <w:pPr>
        <w:pStyle w:val="NormalWeb"/>
        <w:numPr>
          <w:ilvl w:val="0"/>
          <w:numId w:val="12"/>
        </w:numPr>
      </w:pPr>
      <w:r>
        <w:t>Define variable types</w:t>
      </w:r>
      <w:r w:rsidR="002F0CB3">
        <w:t>.</w:t>
      </w:r>
    </w:p>
    <w:p w14:paraId="2663760C" w14:textId="1815AE03" w:rsidR="00B92DCF" w:rsidRDefault="00B92DCF" w:rsidP="00B92DCF">
      <w:pPr>
        <w:pStyle w:val="NormalWeb"/>
        <w:numPr>
          <w:ilvl w:val="0"/>
          <w:numId w:val="12"/>
        </w:numPr>
      </w:pPr>
      <w:r>
        <w:t>Calculate starting entropy of the land cover map</w:t>
      </w:r>
      <w:r w:rsidR="002F0CB3">
        <w:t>.</w:t>
      </w:r>
    </w:p>
    <w:p w14:paraId="54243361" w14:textId="1A73216E" w:rsidR="00234216" w:rsidRDefault="00B92DCF" w:rsidP="00234216">
      <w:pPr>
        <w:pStyle w:val="NormalWeb"/>
        <w:numPr>
          <w:ilvl w:val="0"/>
          <w:numId w:val="12"/>
        </w:numPr>
      </w:pPr>
      <w:r>
        <w:t>Calculate the mutual information of landcover with geology, winter radiation, annual radiation, and flow accumulation</w:t>
      </w:r>
      <w:r w:rsidR="002F0CB3">
        <w:t>.</w:t>
      </w:r>
    </w:p>
    <w:p w14:paraId="6BF458B6" w14:textId="5A1395C9" w:rsidR="002F0CB3" w:rsidRDefault="002F0CB3" w:rsidP="00B92DCF">
      <w:pPr>
        <w:pStyle w:val="NormalWeb"/>
        <w:numPr>
          <w:ilvl w:val="0"/>
          <w:numId w:val="12"/>
        </w:numPr>
      </w:pPr>
      <w:r>
        <w:t>Calculate the redundancy of geology with landcover</w:t>
      </w:r>
    </w:p>
    <w:p w14:paraId="02F10DAB" w14:textId="77777777" w:rsidR="00234216" w:rsidRDefault="002F0CB3" w:rsidP="00A73355">
      <w:pPr>
        <w:pStyle w:val="NormalWeb"/>
        <w:numPr>
          <w:ilvl w:val="0"/>
          <w:numId w:val="12"/>
        </w:numPr>
      </w:pPr>
      <w:r>
        <w:t>F</w:t>
      </w:r>
      <w:r w:rsidRPr="002F0CB3">
        <w:t xml:space="preserve">or </w:t>
      </w:r>
      <w:r>
        <w:t xml:space="preserve">samples in </w:t>
      </w:r>
      <w:r w:rsidRPr="002F0CB3">
        <w:t xml:space="preserve">each </w:t>
      </w:r>
      <w:r>
        <w:t xml:space="preserve">of 5 </w:t>
      </w:r>
      <w:r w:rsidRPr="002F0CB3">
        <w:t>geolog</w:t>
      </w:r>
      <w:r>
        <w:t xml:space="preserve">y </w:t>
      </w:r>
      <w:r w:rsidRPr="002F0CB3">
        <w:t>class</w:t>
      </w:r>
      <w:r>
        <w:t>es, c</w:t>
      </w:r>
      <w:r w:rsidR="00B92DCF">
        <w:t xml:space="preserve">alculate the mutual information of landcover with </w:t>
      </w:r>
      <w:r w:rsidR="00DF684C">
        <w:t>winter radiation, annual solar radiation and flow accumulation</w:t>
      </w:r>
    </w:p>
    <w:p w14:paraId="4C8D518A" w14:textId="17C22D9D" w:rsidR="00234216" w:rsidRPr="00234216" w:rsidRDefault="00234216" w:rsidP="00234216">
      <w:pPr>
        <w:pStyle w:val="NormalWeb"/>
        <w:numPr>
          <w:ilvl w:val="0"/>
          <w:numId w:val="12"/>
        </w:numPr>
        <w:spacing w:before="0" w:beforeAutospacing="0" w:after="0" w:afterAutospacing="0"/>
        <w:rPr>
          <w:sz w:val="22"/>
          <w:szCs w:val="22"/>
        </w:rPr>
      </w:pPr>
      <w:r w:rsidRPr="00234216">
        <w:rPr>
          <w:sz w:val="22"/>
          <w:szCs w:val="22"/>
        </w:rPr>
        <w:t xml:space="preserve">You can now produce a hierarchical </w:t>
      </w:r>
      <w:proofErr w:type="spellStart"/>
      <w:r w:rsidRPr="00234216">
        <w:rPr>
          <w:sz w:val="22"/>
          <w:szCs w:val="22"/>
        </w:rPr>
        <w:t>dendogram</w:t>
      </w:r>
      <w:proofErr w:type="spellEnd"/>
      <w:r w:rsidRPr="00234216">
        <w:rPr>
          <w:sz w:val="22"/>
          <w:szCs w:val="22"/>
        </w:rPr>
        <w:t xml:space="preserve"> of the first 2 levels of the MIA</w:t>
      </w:r>
      <w:r>
        <w:rPr>
          <w:sz w:val="22"/>
          <w:szCs w:val="22"/>
        </w:rPr>
        <w:t xml:space="preserve">. I have not provided </w:t>
      </w:r>
      <w:r w:rsidR="00623F24">
        <w:rPr>
          <w:sz w:val="22"/>
          <w:szCs w:val="22"/>
        </w:rPr>
        <w:t xml:space="preserve">a script to plot the dendrogram, but this but it is easily done in </w:t>
      </w:r>
      <w:proofErr w:type="spellStart"/>
      <w:r w:rsidR="00623F24">
        <w:rPr>
          <w:sz w:val="22"/>
          <w:szCs w:val="22"/>
        </w:rPr>
        <w:t>Powerpoint</w:t>
      </w:r>
      <w:proofErr w:type="spellEnd"/>
      <w:r w:rsidR="00623F24">
        <w:rPr>
          <w:sz w:val="22"/>
          <w:szCs w:val="22"/>
        </w:rPr>
        <w:t>.</w:t>
      </w:r>
    </w:p>
    <w:p w14:paraId="3EB0767D" w14:textId="7CD32E91" w:rsidR="00557092" w:rsidRDefault="00234216" w:rsidP="00623F24">
      <w:pPr>
        <w:pStyle w:val="NormalWeb"/>
        <w:ind w:left="720"/>
      </w:pPr>
      <w:r>
        <w:rPr>
          <w:noProof/>
        </w:rPr>
        <mc:AlternateContent>
          <mc:Choice Requires="wps">
            <w:drawing>
              <wp:anchor distT="0" distB="0" distL="114300" distR="114300" simplePos="0" relativeHeight="251664384" behindDoc="0" locked="0" layoutInCell="1" allowOverlap="1" wp14:anchorId="4FE97D98" wp14:editId="4B840629">
                <wp:simplePos x="0" y="0"/>
                <wp:positionH relativeFrom="column">
                  <wp:posOffset>3869</wp:posOffset>
                </wp:positionH>
                <wp:positionV relativeFrom="paragraph">
                  <wp:posOffset>81326</wp:posOffset>
                </wp:positionV>
                <wp:extent cx="5486400" cy="0"/>
                <wp:effectExtent l="50800" t="38100" r="38100" b="76200"/>
                <wp:wrapNone/>
                <wp:docPr id="3" name="Straight Connector 3"/>
                <wp:cNvGraphicFramePr/>
                <a:graphic xmlns:a="http://schemas.openxmlformats.org/drawingml/2006/main">
                  <a:graphicData uri="http://schemas.microsoft.com/office/word/2010/wordprocessingShape">
                    <wps:wsp>
                      <wps:cNvCnPr/>
                      <wps:spPr>
                        <a:xfrm flipV="1">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4A51869" id="Straight Connector 3"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6.4pt" to="432.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" strokecolor="#4f81bd [3204]" strokeweight="2pt">
                <v:shadow on="t" color="black" opacity="24903f" origin=",.5" offset="0,.55556mm"/>
              </v:line>
            </w:pict>
          </mc:Fallback>
        </mc:AlternateContent>
      </w:r>
      <w:r w:rsidR="00C1655E">
        <w:t>Please a</w:t>
      </w:r>
      <w:r w:rsidR="00623F24">
        <w:t>nswer the following questions.</w:t>
      </w:r>
    </w:p>
    <w:p w14:paraId="12BE695D" w14:textId="2E32F722" w:rsidR="00557092" w:rsidRDefault="00557092" w:rsidP="00557092">
      <w:pPr>
        <w:pStyle w:val="NormalWeb"/>
        <w:numPr>
          <w:ilvl w:val="0"/>
          <w:numId w:val="11"/>
        </w:numPr>
      </w:pPr>
      <w:r>
        <w:t xml:space="preserve">Summarize your results using a </w:t>
      </w:r>
      <w:r w:rsidR="00564E3F">
        <w:t xml:space="preserve">simple </w:t>
      </w:r>
      <w:r>
        <w:t xml:space="preserve">tree diagram like </w:t>
      </w:r>
      <w:r w:rsidR="00DF684C">
        <w:t>Figure 1 in Phipps (1981)</w:t>
      </w:r>
      <w:r>
        <w:t>.</w:t>
      </w:r>
    </w:p>
    <w:p w14:paraId="743F8ED7" w14:textId="5CE2CB19" w:rsidR="00DF684C" w:rsidRDefault="00623F24" w:rsidP="00557092">
      <w:pPr>
        <w:pStyle w:val="NormalWeb"/>
        <w:numPr>
          <w:ilvl w:val="0"/>
          <w:numId w:val="11"/>
        </w:numPr>
      </w:pPr>
      <w:r>
        <w:t xml:space="preserve">In plain English, what does the entropy measure </w:t>
      </w:r>
      <w:proofErr w:type="gramStart"/>
      <w:r>
        <w:t>H(</w:t>
      </w:r>
      <w:proofErr w:type="gramEnd"/>
      <w:r>
        <w:t xml:space="preserve">) measure? What is the theoretical maximum value </w:t>
      </w:r>
      <w:proofErr w:type="gramStart"/>
      <w:r>
        <w:t>H(</w:t>
      </w:r>
      <w:proofErr w:type="gramEnd"/>
      <w:r>
        <w:t>)</w:t>
      </w:r>
      <w:r w:rsidR="00C1655E">
        <w:t xml:space="preserve"> can attain? What is the minimum value?</w:t>
      </w:r>
    </w:p>
    <w:p w14:paraId="374F1F94" w14:textId="77777777" w:rsidR="00F27643" w:rsidRDefault="00C1655E" w:rsidP="00F27643">
      <w:pPr>
        <w:pStyle w:val="NormalWeb"/>
        <w:numPr>
          <w:ilvl w:val="0"/>
          <w:numId w:val="11"/>
        </w:numPr>
      </w:pPr>
      <w:r>
        <w:t xml:space="preserve">For this exercise we are </w:t>
      </w:r>
      <w:r w:rsidR="00F27643">
        <w:t xml:space="preserve">arbitrarily </w:t>
      </w:r>
      <w:r>
        <w:t>stopping the subdivision of samples at the second level. (Level 0 is the starting sample, Level 1 is the sample subdivided into geology classes, Level 2 is each geology class further subdivided by another splitting variable, etc.).</w:t>
      </w:r>
      <w:r w:rsidR="00F27643">
        <w:t xml:space="preserve"> </w:t>
      </w:r>
      <w:r>
        <w:t xml:space="preserve"> </w:t>
      </w:r>
      <w:r w:rsidR="00F27643">
        <w:t>What other stopping rule(s) might you apply?</w:t>
      </w:r>
    </w:p>
    <w:p w14:paraId="202F41E6" w14:textId="2E251B0A" w:rsidR="00F27643" w:rsidRDefault="00557092" w:rsidP="00F27643">
      <w:pPr>
        <w:pStyle w:val="NormalWeb"/>
        <w:numPr>
          <w:ilvl w:val="0"/>
          <w:numId w:val="11"/>
        </w:numPr>
      </w:pPr>
      <w:r>
        <w:t xml:space="preserve">How strong is the relationship between land cover and physical </w:t>
      </w:r>
      <w:bookmarkStart w:id="2" w:name="_GoBack"/>
      <w:bookmarkEnd w:id="2"/>
      <w:r>
        <w:t>environmental variables?</w:t>
      </w:r>
      <w:r w:rsidR="005B281A">
        <w:t xml:space="preserve"> (Hint: you can measure this using the redundancy measure</w:t>
      </w:r>
      <w:r w:rsidR="00060E0F">
        <w:t>.)</w:t>
      </w:r>
      <w:r w:rsidR="005B281A">
        <w:t xml:space="preserve"> </w:t>
      </w:r>
    </w:p>
    <w:p w14:paraId="30F19366" w14:textId="4C55FD32" w:rsidR="00557092" w:rsidRDefault="00557092" w:rsidP="00557092">
      <w:pPr>
        <w:pStyle w:val="NormalWeb"/>
        <w:numPr>
          <w:ilvl w:val="0"/>
          <w:numId w:val="11"/>
        </w:numPr>
      </w:pPr>
      <w:r>
        <w:lastRenderedPageBreak/>
        <w:t>Summarize the strengths and weaknesses of Mutual Information Analysis for establishing land cover-environment associations? What alternative</w:t>
      </w:r>
      <w:r w:rsidR="00F27643">
        <w:t xml:space="preserve"> methods</w:t>
      </w:r>
      <w:r>
        <w:t xml:space="preserve"> </w:t>
      </w:r>
      <w:r w:rsidR="00F27643">
        <w:t>might</w:t>
      </w:r>
      <w:r>
        <w:t xml:space="preserve"> you consider</w:t>
      </w:r>
      <w:r w:rsidR="00F27643">
        <w:t xml:space="preserve"> for creating an ecological land classification system</w:t>
      </w:r>
      <w:r>
        <w:t>?</w:t>
      </w:r>
    </w:p>
    <w:bookmarkEnd w:id="1"/>
    <w:p w14:paraId="44C73786" w14:textId="29A9F2A9" w:rsidR="00394F19" w:rsidRPr="00394F19" w:rsidRDefault="00557092" w:rsidP="00394F19">
      <w:pPr>
        <w:pStyle w:val="NormalWeb"/>
      </w:pPr>
      <w:r>
        <w:rPr>
          <w:noProof/>
        </w:rPr>
        <mc:AlternateContent>
          <mc:Choice Requires="wps">
            <w:drawing>
              <wp:anchor distT="0" distB="0" distL="114300" distR="114300" simplePos="0" relativeHeight="251659264" behindDoc="0" locked="0" layoutInCell="1" allowOverlap="1" wp14:anchorId="39D0E696" wp14:editId="3F6A9CF5">
                <wp:simplePos x="0" y="0"/>
                <wp:positionH relativeFrom="column">
                  <wp:posOffset>7569</wp:posOffset>
                </wp:positionH>
                <wp:positionV relativeFrom="paragraph">
                  <wp:posOffset>74854</wp:posOffset>
                </wp:positionV>
                <wp:extent cx="5553011" cy="36334"/>
                <wp:effectExtent l="50800" t="38100" r="35560" b="78105"/>
                <wp:wrapNone/>
                <wp:docPr id="2" name="Straight Connector 2"/>
                <wp:cNvGraphicFramePr/>
                <a:graphic xmlns:a="http://schemas.openxmlformats.org/drawingml/2006/main">
                  <a:graphicData uri="http://schemas.microsoft.com/office/word/2010/wordprocessingShape">
                    <wps:wsp>
                      <wps:cNvCnPr/>
                      <wps:spPr>
                        <a:xfrm flipV="1">
                          <a:off x="0" y="0"/>
                          <a:ext cx="5553011" cy="3633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247731B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5.9pt" to="437.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" strokecolor="#4f81bd [3204]" strokeweight="2pt">
                <v:shadow on="t" color="black" opacity="24903f" origin=",.5" offset="0,.55556mm"/>
              </v:line>
            </w:pict>
          </mc:Fallback>
        </mc:AlternateContent>
      </w:r>
    </w:p>
    <w:p w14:paraId="34CD9D8E" w14:textId="20E32320" w:rsidR="00557092" w:rsidRDefault="00D66D78" w:rsidP="00557092">
      <w:pPr>
        <w:pStyle w:val="NormalWeb"/>
        <w:jc w:val="center"/>
        <w:rPr>
          <w:sz w:val="22"/>
          <w:szCs w:val="22"/>
        </w:rPr>
      </w:pPr>
      <w:r w:rsidRPr="00557092">
        <w:rPr>
          <w:sz w:val="22"/>
          <w:szCs w:val="22"/>
        </w:rPr>
        <w:t>What is Mutual information?</w:t>
      </w:r>
    </w:p>
    <w:p w14:paraId="22EFBE78" w14:textId="7C9D2CD3" w:rsidR="006E637E" w:rsidRPr="00557092" w:rsidRDefault="006E637E">
      <w:pPr>
        <w:pStyle w:val="NormalWeb"/>
        <w:rPr>
          <w:sz w:val="22"/>
          <w:szCs w:val="22"/>
        </w:rPr>
      </w:pPr>
      <w:r w:rsidRPr="00557092">
        <w:rPr>
          <w:sz w:val="22"/>
          <w:szCs w:val="22"/>
        </w:rPr>
        <w:t>In a nutshell:</w:t>
      </w:r>
    </w:p>
    <w:p w14:paraId="3D67E52C" w14:textId="7E3D1F0F" w:rsidR="006E637E" w:rsidRPr="00557092" w:rsidRDefault="006E637E">
      <w:pPr>
        <w:pStyle w:val="NormalWeb"/>
        <w:rPr>
          <w:sz w:val="22"/>
          <w:szCs w:val="22"/>
        </w:rPr>
      </w:pPr>
      <w:r w:rsidRPr="00557092">
        <w:rPr>
          <w:sz w:val="22"/>
          <w:szCs w:val="22"/>
        </w:rPr>
        <w:tab/>
        <w:t>a. The spatial heterogeneity (or complexity) of a categorical map can be measured using Shannon's entropy statistic</w:t>
      </w:r>
    </w:p>
    <w:p w14:paraId="250375B6" w14:textId="618A3DC7" w:rsidR="006E637E" w:rsidRPr="00557092" w:rsidRDefault="00A73355" w:rsidP="00E47930">
      <w:pPr>
        <w:pStyle w:val="NormalWeb"/>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j</m:t>
              </m:r>
            </m:sub>
          </m:sSub>
          <m:r>
            <w:rPr>
              <w:rFonts w:ascii="Cambria Math" w:hAnsi="Cambria Math"/>
              <w:sz w:val="22"/>
              <w:szCs w:val="22"/>
            </w:rPr>
            <m:t>= -</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u</m:t>
              </m:r>
            </m:sup>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j</m:t>
                  </m:r>
                </m:sub>
              </m:sSub>
              <m:r>
                <w:rPr>
                  <w:rFonts w:ascii="Cambria Math" w:hAnsi="Cambria Math"/>
                  <w:sz w:val="22"/>
                  <w:szCs w:val="22"/>
                </w:rPr>
                <m:t xml:space="preserve">ln </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j</m:t>
                      </m:r>
                    </m:sub>
                  </m:sSub>
                </m:e>
              </m:d>
            </m:e>
          </m:nary>
        </m:oMath>
      </m:oMathPara>
    </w:p>
    <w:p w14:paraId="2F636FAB" w14:textId="7434F4C6" w:rsidR="006E637E" w:rsidRPr="00557092" w:rsidRDefault="006E637E" w:rsidP="006E637E">
      <w:pPr>
        <w:pStyle w:val="NormalWeb"/>
        <w:jc w:val="center"/>
        <w:rPr>
          <w:sz w:val="22"/>
          <w:szCs w:val="22"/>
        </w:rPr>
      </w:pPr>
      <w:r w:rsidRPr="00557092">
        <w:rPr>
          <w:sz w:val="22"/>
          <w:szCs w:val="22"/>
        </w:rPr>
        <w:t xml:space="preserve">where </w:t>
      </w:r>
      <w:proofErr w:type="spellStart"/>
      <w:r w:rsidRPr="00557092">
        <w:rPr>
          <w:sz w:val="22"/>
          <w:szCs w:val="22"/>
        </w:rPr>
        <w:t>p</w:t>
      </w:r>
      <w:r w:rsidRPr="00557092">
        <w:rPr>
          <w:sz w:val="22"/>
          <w:szCs w:val="22"/>
          <w:vertAlign w:val="subscript"/>
        </w:rPr>
        <w:t>j</w:t>
      </w:r>
      <w:proofErr w:type="spellEnd"/>
      <w:r w:rsidRPr="00557092">
        <w:rPr>
          <w:sz w:val="22"/>
          <w:szCs w:val="22"/>
          <w:vertAlign w:val="subscript"/>
        </w:rPr>
        <w:t xml:space="preserve"> </w:t>
      </w:r>
      <w:r w:rsidRPr="00557092">
        <w:rPr>
          <w:sz w:val="22"/>
          <w:szCs w:val="22"/>
        </w:rPr>
        <w:t>is the proportion of the map in map class j, j=1,2…u.</w:t>
      </w:r>
    </w:p>
    <w:p w14:paraId="76CEBCFC" w14:textId="13F6A561" w:rsidR="006E637E" w:rsidRPr="00557092" w:rsidRDefault="00F420F5" w:rsidP="006E637E">
      <w:pPr>
        <w:pStyle w:val="NormalWeb"/>
        <w:rPr>
          <w:sz w:val="22"/>
          <w:szCs w:val="22"/>
        </w:rPr>
      </w:pPr>
      <w:r w:rsidRPr="00557092">
        <w:rPr>
          <w:sz w:val="22"/>
          <w:szCs w:val="22"/>
        </w:rPr>
        <w:tab/>
        <w:t xml:space="preserve">b. </w:t>
      </w:r>
      <w:r w:rsidR="006E637E" w:rsidRPr="00557092">
        <w:rPr>
          <w:sz w:val="22"/>
          <w:szCs w:val="22"/>
        </w:rPr>
        <w:t>When the area is jointly categorized by two variables</w:t>
      </w:r>
      <w:r w:rsidRPr="00557092">
        <w:rPr>
          <w:sz w:val="22"/>
          <w:szCs w:val="22"/>
        </w:rPr>
        <w:t xml:space="preserve"> </w:t>
      </w:r>
      <w:r w:rsidRPr="00557092">
        <w:rPr>
          <w:i/>
          <w:sz w:val="22"/>
          <w:szCs w:val="22"/>
        </w:rPr>
        <w:t xml:space="preserve">x </w:t>
      </w:r>
      <w:r w:rsidRPr="00557092">
        <w:rPr>
          <w:sz w:val="22"/>
          <w:szCs w:val="22"/>
        </w:rPr>
        <w:t xml:space="preserve">and </w:t>
      </w:r>
      <w:r w:rsidRPr="00557092">
        <w:rPr>
          <w:i/>
          <w:sz w:val="22"/>
          <w:szCs w:val="22"/>
        </w:rPr>
        <w:t>y</w:t>
      </w:r>
      <w:r w:rsidR="006E637E" w:rsidRPr="00557092">
        <w:rPr>
          <w:sz w:val="22"/>
          <w:szCs w:val="22"/>
        </w:rPr>
        <w:t xml:space="preserve"> (for example </w:t>
      </w:r>
      <w:r w:rsidR="00F76850" w:rsidRPr="00557092">
        <w:rPr>
          <w:sz w:val="22"/>
          <w:szCs w:val="22"/>
        </w:rPr>
        <w:t>vegetation and geology),</w:t>
      </w:r>
      <w:r w:rsidR="006E637E" w:rsidRPr="00557092">
        <w:rPr>
          <w:sz w:val="22"/>
          <w:szCs w:val="22"/>
        </w:rPr>
        <w:t xml:space="preserve"> </w:t>
      </w:r>
      <w:r w:rsidRPr="00557092">
        <w:rPr>
          <w:sz w:val="22"/>
          <w:szCs w:val="22"/>
        </w:rPr>
        <w:t>a more complex map will result unless the variables are perfectly associated. The joint entropy of the combined variables is:</w:t>
      </w:r>
    </w:p>
    <w:p w14:paraId="63B1547F" w14:textId="558B63EC" w:rsidR="006E637E" w:rsidRPr="00557092" w:rsidRDefault="00E47930" w:rsidP="00E47930">
      <w:pPr>
        <w:pStyle w:val="NormalWeb"/>
        <w:rPr>
          <w:sz w:val="22"/>
          <w:szCs w:val="22"/>
        </w:rPr>
      </w:pPr>
      <m:oMathPara>
        <m:oMath>
          <m:r>
            <w:rPr>
              <w:rFonts w:ascii="Cambria Math" w:hAnsi="Cambria Math"/>
              <w:sz w:val="22"/>
              <w:szCs w:val="22"/>
            </w:rPr>
            <m:t>H(x,y)=-</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u</m:t>
              </m:r>
            </m:sup>
            <m:e>
              <m:r>
                <w:rPr>
                  <w:rFonts w:ascii="Cambria Math" w:hAnsi="Cambria Math"/>
                  <w:sz w:val="22"/>
                  <w:szCs w:val="22"/>
                </w:rPr>
                <m:t xml:space="preserve"> </m:t>
              </m:r>
            </m:e>
          </m:nary>
          <m:nary>
            <m:naryPr>
              <m:chr m:val="∑"/>
              <m:limLoc m:val="undOvr"/>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v</m:t>
              </m:r>
            </m:sup>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jk</m:t>
                  </m:r>
                </m:sub>
              </m:sSub>
            </m:e>
          </m:nary>
          <m:r>
            <w:rPr>
              <w:rFonts w:ascii="Cambria Math" w:hAnsi="Cambria Math"/>
              <w:sz w:val="22"/>
              <w:szCs w:val="22"/>
            </w:rPr>
            <m:t>ln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jk</m:t>
                  </m:r>
                </m:sub>
              </m:sSub>
            </m:e>
          </m:d>
        </m:oMath>
      </m:oMathPara>
    </w:p>
    <w:p w14:paraId="61E54D6D" w14:textId="77777777" w:rsidR="00311F21" w:rsidRPr="00557092" w:rsidRDefault="00F420F5" w:rsidP="00F420F5">
      <w:pPr>
        <w:pStyle w:val="NormalWeb"/>
        <w:jc w:val="center"/>
        <w:rPr>
          <w:sz w:val="22"/>
          <w:szCs w:val="22"/>
        </w:rPr>
      </w:pPr>
      <w:r w:rsidRPr="00557092">
        <w:rPr>
          <w:sz w:val="22"/>
          <w:szCs w:val="22"/>
        </w:rPr>
        <w:t xml:space="preserve">where </w:t>
      </w:r>
      <w:proofErr w:type="spellStart"/>
      <w:r w:rsidRPr="00557092">
        <w:rPr>
          <w:sz w:val="22"/>
          <w:szCs w:val="22"/>
        </w:rPr>
        <w:t>p</w:t>
      </w:r>
      <w:r w:rsidRPr="00557092">
        <w:rPr>
          <w:sz w:val="22"/>
          <w:szCs w:val="22"/>
          <w:vertAlign w:val="subscript"/>
        </w:rPr>
        <w:t>jk</w:t>
      </w:r>
      <w:proofErr w:type="spellEnd"/>
      <w:r w:rsidRPr="00557092">
        <w:rPr>
          <w:sz w:val="22"/>
          <w:szCs w:val="22"/>
        </w:rPr>
        <w:t xml:space="preserve"> is the proportion of the map where </w:t>
      </w:r>
      <w:r w:rsidRPr="00557092">
        <w:rPr>
          <w:i/>
          <w:sz w:val="22"/>
          <w:szCs w:val="22"/>
        </w:rPr>
        <w:t xml:space="preserve">x </w:t>
      </w:r>
      <w:r w:rsidRPr="00557092">
        <w:rPr>
          <w:sz w:val="22"/>
          <w:szCs w:val="22"/>
        </w:rPr>
        <w:t xml:space="preserve">is in class </w:t>
      </w:r>
      <w:r w:rsidRPr="00557092">
        <w:rPr>
          <w:i/>
          <w:sz w:val="22"/>
          <w:szCs w:val="22"/>
        </w:rPr>
        <w:t xml:space="preserve">j </w:t>
      </w:r>
      <w:r w:rsidRPr="00557092">
        <w:rPr>
          <w:sz w:val="22"/>
          <w:szCs w:val="22"/>
        </w:rPr>
        <w:t xml:space="preserve">and </w:t>
      </w:r>
      <w:r w:rsidRPr="00557092">
        <w:rPr>
          <w:i/>
          <w:sz w:val="22"/>
          <w:szCs w:val="22"/>
        </w:rPr>
        <w:t>y</w:t>
      </w:r>
      <w:r w:rsidRPr="00557092">
        <w:rPr>
          <w:sz w:val="22"/>
          <w:szCs w:val="22"/>
        </w:rPr>
        <w:t xml:space="preserve"> is in class </w:t>
      </w:r>
      <w:r w:rsidRPr="00557092">
        <w:rPr>
          <w:i/>
          <w:sz w:val="22"/>
          <w:szCs w:val="22"/>
        </w:rPr>
        <w:t>k</w:t>
      </w:r>
      <w:r w:rsidRPr="00557092">
        <w:rPr>
          <w:sz w:val="22"/>
          <w:szCs w:val="22"/>
        </w:rPr>
        <w:t xml:space="preserve">. </w:t>
      </w:r>
    </w:p>
    <w:p w14:paraId="6E5CE20C" w14:textId="637D2364" w:rsidR="00F420F5" w:rsidRPr="00557092" w:rsidRDefault="00311F21" w:rsidP="00E47930">
      <w:pPr>
        <w:pStyle w:val="NormalWeb"/>
        <w:rPr>
          <w:sz w:val="22"/>
          <w:szCs w:val="22"/>
        </w:rPr>
      </w:pPr>
      <w:r w:rsidRPr="00557092">
        <w:rPr>
          <w:sz w:val="22"/>
          <w:szCs w:val="22"/>
        </w:rPr>
        <w:tab/>
      </w:r>
      <w:r w:rsidR="00F420F5" w:rsidRPr="00557092">
        <w:rPr>
          <w:i/>
          <w:sz w:val="22"/>
          <w:szCs w:val="22"/>
        </w:rPr>
        <w:t>H(</w:t>
      </w:r>
      <w:proofErr w:type="spellStart"/>
      <w:proofErr w:type="gramStart"/>
      <w:r w:rsidR="00F420F5" w:rsidRPr="00557092">
        <w:rPr>
          <w:i/>
          <w:sz w:val="22"/>
          <w:szCs w:val="22"/>
        </w:rPr>
        <w:t>x,y</w:t>
      </w:r>
      <w:proofErr w:type="spellEnd"/>
      <w:proofErr w:type="gramEnd"/>
      <w:r w:rsidR="00F420F5" w:rsidRPr="00557092">
        <w:rPr>
          <w:i/>
          <w:sz w:val="22"/>
          <w:szCs w:val="22"/>
        </w:rPr>
        <w:t>)</w:t>
      </w:r>
      <w:r w:rsidR="00F420F5" w:rsidRPr="00557092">
        <w:rPr>
          <w:sz w:val="22"/>
          <w:szCs w:val="22"/>
        </w:rPr>
        <w:t xml:space="preserve"> is maximized when </w:t>
      </w:r>
      <w:r w:rsidR="00F420F5" w:rsidRPr="00557092">
        <w:rPr>
          <w:i/>
          <w:sz w:val="22"/>
          <w:szCs w:val="22"/>
        </w:rPr>
        <w:t xml:space="preserve">x </w:t>
      </w:r>
      <w:r w:rsidR="00F420F5" w:rsidRPr="00557092">
        <w:rPr>
          <w:sz w:val="22"/>
          <w:szCs w:val="22"/>
        </w:rPr>
        <w:t xml:space="preserve">and </w:t>
      </w:r>
      <w:r w:rsidR="00F420F5" w:rsidRPr="00557092">
        <w:rPr>
          <w:i/>
          <w:sz w:val="22"/>
          <w:szCs w:val="22"/>
        </w:rPr>
        <w:t>y</w:t>
      </w:r>
      <w:r w:rsidR="00F420F5" w:rsidRPr="00557092">
        <w:rPr>
          <w:sz w:val="22"/>
          <w:szCs w:val="22"/>
        </w:rPr>
        <w:t xml:space="preserve"> are spatially independent. Conversely, a measure of the strength of association or "mutual information</w:t>
      </w:r>
      <w:r w:rsidRPr="00557092">
        <w:rPr>
          <w:sz w:val="22"/>
          <w:szCs w:val="22"/>
        </w:rPr>
        <w:t xml:space="preserve">" </w:t>
      </w:r>
      <w:r w:rsidR="00F420F5" w:rsidRPr="00557092">
        <w:rPr>
          <w:sz w:val="22"/>
          <w:szCs w:val="22"/>
        </w:rPr>
        <w:t xml:space="preserve">between two mapped categorical </w:t>
      </w:r>
      <w:proofErr w:type="gramStart"/>
      <w:r w:rsidR="00F420F5" w:rsidRPr="00557092">
        <w:rPr>
          <w:sz w:val="22"/>
          <w:szCs w:val="22"/>
        </w:rPr>
        <w:t>variable</w:t>
      </w:r>
      <w:proofErr w:type="gramEnd"/>
      <w:r w:rsidR="00F420F5" w:rsidRPr="00557092">
        <w:rPr>
          <w:sz w:val="22"/>
          <w:szCs w:val="22"/>
        </w:rPr>
        <w:t xml:space="preserve"> is the difference between the maximum and the observed joint entropy.</w:t>
      </w:r>
    </w:p>
    <w:p w14:paraId="464FEE28" w14:textId="6BB68FB4" w:rsidR="00F420F5" w:rsidRPr="00557092" w:rsidRDefault="00F420F5" w:rsidP="00F420F5">
      <w:pPr>
        <w:pStyle w:val="NormalWeb"/>
        <w:rPr>
          <w:sz w:val="22"/>
          <w:szCs w:val="22"/>
        </w:rPr>
      </w:pPr>
      <w:r w:rsidRPr="00557092">
        <w:rPr>
          <w:sz w:val="22"/>
          <w:szCs w:val="22"/>
        </w:rPr>
        <w:tab/>
        <w:t>c. For a large sample size</w:t>
      </w:r>
      <w:r w:rsidR="00311F21" w:rsidRPr="00557092">
        <w:rPr>
          <w:sz w:val="22"/>
          <w:szCs w:val="22"/>
        </w:rPr>
        <w:t xml:space="preserve"> </w:t>
      </w:r>
      <w:r w:rsidR="00311F21" w:rsidRPr="00557092">
        <w:rPr>
          <w:i/>
          <w:sz w:val="22"/>
          <w:szCs w:val="22"/>
        </w:rPr>
        <w:t>N</w:t>
      </w:r>
      <w:r w:rsidRPr="00557092">
        <w:rPr>
          <w:sz w:val="22"/>
          <w:szCs w:val="22"/>
        </w:rPr>
        <w:t xml:space="preserve">, the </w:t>
      </w:r>
      <w:r w:rsidR="00311F21" w:rsidRPr="00557092">
        <w:rPr>
          <w:sz w:val="22"/>
          <w:szCs w:val="22"/>
        </w:rPr>
        <w:t xml:space="preserve">mutual information between </w:t>
      </w:r>
      <w:r w:rsidR="00311F21" w:rsidRPr="00557092">
        <w:rPr>
          <w:i/>
          <w:sz w:val="22"/>
          <w:szCs w:val="22"/>
        </w:rPr>
        <w:t>x</w:t>
      </w:r>
      <w:r w:rsidR="00311F21" w:rsidRPr="00557092">
        <w:rPr>
          <w:sz w:val="22"/>
          <w:szCs w:val="22"/>
        </w:rPr>
        <w:t xml:space="preserve"> and </w:t>
      </w:r>
      <w:r w:rsidR="00311F21" w:rsidRPr="00557092">
        <w:rPr>
          <w:i/>
          <w:sz w:val="22"/>
          <w:szCs w:val="22"/>
        </w:rPr>
        <w:t>y</w:t>
      </w:r>
      <w:r w:rsidR="00311F21" w:rsidRPr="00557092">
        <w:rPr>
          <w:sz w:val="22"/>
          <w:szCs w:val="22"/>
        </w:rPr>
        <w:t xml:space="preserve"> can be estimated as</w:t>
      </w:r>
      <w:r w:rsidR="00CE6F9C" w:rsidRPr="00557092">
        <w:rPr>
          <w:sz w:val="22"/>
          <w:szCs w:val="22"/>
        </w:rPr>
        <w:t>:</w:t>
      </w:r>
    </w:p>
    <w:p w14:paraId="55B3EB9E" w14:textId="610141BB" w:rsidR="00CE6F9C" w:rsidRPr="00557092" w:rsidRDefault="00CE6F9C" w:rsidP="00CE6F9C">
      <w:pPr>
        <w:pStyle w:val="NormalWeb"/>
        <w:jc w:val="center"/>
        <w:rPr>
          <w:sz w:val="22"/>
          <w:szCs w:val="22"/>
        </w:rPr>
      </w:pPr>
      <m:oMathPara>
        <m:oMath>
          <m:r>
            <w:rPr>
              <w:rFonts w:ascii="Cambria Math" w:hAnsi="Cambria Math"/>
              <w:sz w:val="22"/>
              <w:szCs w:val="22"/>
            </w:rPr>
            <m:t>MI</m:t>
          </m:r>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y</m:t>
              </m:r>
            </m:e>
          </m:d>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x,y</m:t>
              </m:r>
            </m:e>
          </m:d>
        </m:oMath>
      </m:oMathPara>
    </w:p>
    <w:p w14:paraId="416C4E33" w14:textId="00C63449" w:rsidR="00511509" w:rsidRPr="00557092" w:rsidRDefault="00311F21">
      <w:pPr>
        <w:pStyle w:val="NormalWeb"/>
        <w:rPr>
          <w:sz w:val="22"/>
          <w:szCs w:val="22"/>
        </w:rPr>
      </w:pPr>
      <w:r w:rsidRPr="00557092">
        <w:rPr>
          <w:sz w:val="22"/>
          <w:szCs w:val="22"/>
        </w:rPr>
        <w:tab/>
        <w:t xml:space="preserve">d. Here we are interested in </w:t>
      </w:r>
      <w:r w:rsidR="00CE6F9C" w:rsidRPr="00557092">
        <w:rPr>
          <w:sz w:val="22"/>
          <w:szCs w:val="22"/>
        </w:rPr>
        <w:t xml:space="preserve">determining </w:t>
      </w:r>
      <w:r w:rsidRPr="00557092">
        <w:rPr>
          <w:sz w:val="22"/>
          <w:szCs w:val="22"/>
        </w:rPr>
        <w:t xml:space="preserve">which </w:t>
      </w:r>
      <w:r w:rsidR="00CE6F9C" w:rsidRPr="00557092">
        <w:rPr>
          <w:sz w:val="22"/>
          <w:szCs w:val="22"/>
        </w:rPr>
        <w:t xml:space="preserve">environmental </w:t>
      </w:r>
      <w:r w:rsidRPr="00557092">
        <w:rPr>
          <w:sz w:val="22"/>
          <w:szCs w:val="22"/>
        </w:rPr>
        <w:t>variables are most stro</w:t>
      </w:r>
      <w:r w:rsidR="00F76850" w:rsidRPr="00557092">
        <w:rPr>
          <w:sz w:val="22"/>
          <w:szCs w:val="22"/>
        </w:rPr>
        <w:t xml:space="preserve">ngly associated with </w:t>
      </w:r>
      <w:r w:rsidR="00D66D78" w:rsidRPr="00557092">
        <w:rPr>
          <w:sz w:val="22"/>
          <w:szCs w:val="22"/>
        </w:rPr>
        <w:t>vegetation</w:t>
      </w:r>
      <w:r w:rsidR="00F76850" w:rsidRPr="00557092">
        <w:rPr>
          <w:sz w:val="22"/>
          <w:szCs w:val="22"/>
        </w:rPr>
        <w:t xml:space="preserve"> pattern in the study area. </w:t>
      </w:r>
      <w:r w:rsidR="009B36F5" w:rsidRPr="00557092">
        <w:rPr>
          <w:sz w:val="22"/>
          <w:szCs w:val="22"/>
        </w:rPr>
        <w:t xml:space="preserve">Calculate </w:t>
      </w:r>
      <w:r w:rsidR="00CE6F9C" w:rsidRPr="00557092">
        <w:rPr>
          <w:i/>
          <w:sz w:val="22"/>
          <w:szCs w:val="22"/>
        </w:rPr>
        <w:t>M</w:t>
      </w:r>
      <w:r w:rsidR="009B36F5" w:rsidRPr="00557092">
        <w:rPr>
          <w:i/>
          <w:sz w:val="22"/>
          <w:szCs w:val="22"/>
        </w:rPr>
        <w:t>I</w:t>
      </w:r>
      <w:r w:rsidR="009B36F5" w:rsidRPr="00557092">
        <w:rPr>
          <w:sz w:val="22"/>
          <w:szCs w:val="22"/>
        </w:rPr>
        <w:t xml:space="preserve"> </w:t>
      </w:r>
      <w:r w:rsidR="00D03BFC" w:rsidRPr="00557092">
        <w:rPr>
          <w:sz w:val="22"/>
          <w:szCs w:val="22"/>
        </w:rPr>
        <w:t xml:space="preserve">for </w:t>
      </w:r>
      <w:r w:rsidR="00511509" w:rsidRPr="00557092">
        <w:rPr>
          <w:sz w:val="22"/>
          <w:szCs w:val="22"/>
        </w:rPr>
        <w:t>each environmental variable jointly with land cover.</w:t>
      </w:r>
    </w:p>
    <w:p w14:paraId="0B725171" w14:textId="4B84191E" w:rsidR="00D03BFC" w:rsidRDefault="00511509">
      <w:pPr>
        <w:pStyle w:val="NormalWeb"/>
        <w:rPr>
          <w:sz w:val="22"/>
          <w:szCs w:val="22"/>
        </w:rPr>
      </w:pPr>
      <w:r w:rsidRPr="00557092">
        <w:rPr>
          <w:sz w:val="22"/>
          <w:szCs w:val="22"/>
        </w:rPr>
        <w:tab/>
        <w:t xml:space="preserve">e. </w:t>
      </w:r>
      <w:r w:rsidR="00D03BFC" w:rsidRPr="00557092">
        <w:rPr>
          <w:sz w:val="22"/>
          <w:szCs w:val="22"/>
        </w:rPr>
        <w:t>As explained in</w:t>
      </w:r>
      <w:r w:rsidRPr="00557092">
        <w:rPr>
          <w:sz w:val="22"/>
          <w:szCs w:val="22"/>
        </w:rPr>
        <w:t xml:space="preserve"> Phipps (1981) or Davis and Dozier (1990)</w:t>
      </w:r>
      <w:r w:rsidR="00D03BFC" w:rsidRPr="00557092">
        <w:rPr>
          <w:sz w:val="22"/>
          <w:szCs w:val="22"/>
        </w:rPr>
        <w:t xml:space="preserve">, </w:t>
      </w:r>
      <w:r w:rsidR="00D66D78" w:rsidRPr="00557092">
        <w:rPr>
          <w:sz w:val="22"/>
          <w:szCs w:val="22"/>
        </w:rPr>
        <w:t>identify</w:t>
      </w:r>
      <w:r w:rsidR="00311F21" w:rsidRPr="00557092">
        <w:rPr>
          <w:sz w:val="22"/>
          <w:szCs w:val="22"/>
        </w:rPr>
        <w:t xml:space="preserve"> the variable with the highest </w:t>
      </w:r>
      <w:r w:rsidR="00D03BFC" w:rsidRPr="00557092">
        <w:rPr>
          <w:sz w:val="22"/>
          <w:szCs w:val="22"/>
        </w:rPr>
        <w:t xml:space="preserve">I and then stratify </w:t>
      </w:r>
      <w:r w:rsidR="00D66D78" w:rsidRPr="00557092">
        <w:rPr>
          <w:sz w:val="22"/>
          <w:szCs w:val="22"/>
        </w:rPr>
        <w:t xml:space="preserve">the </w:t>
      </w:r>
      <w:r w:rsidR="00D03BFC" w:rsidRPr="00557092">
        <w:rPr>
          <w:sz w:val="22"/>
          <w:szCs w:val="22"/>
        </w:rPr>
        <w:t>samples based on that variable.</w:t>
      </w:r>
      <w:r w:rsidR="009B36F5" w:rsidRPr="00557092">
        <w:rPr>
          <w:sz w:val="22"/>
          <w:szCs w:val="22"/>
        </w:rPr>
        <w:t xml:space="preserve"> </w:t>
      </w:r>
      <w:r w:rsidR="00D03BFC" w:rsidRPr="00557092">
        <w:rPr>
          <w:sz w:val="22"/>
          <w:szCs w:val="22"/>
        </w:rPr>
        <w:t xml:space="preserve">Then </w:t>
      </w:r>
      <w:r w:rsidR="00564E3F">
        <w:rPr>
          <w:sz w:val="22"/>
          <w:szCs w:val="22"/>
        </w:rPr>
        <w:t>recursively identify</w:t>
      </w:r>
      <w:r w:rsidR="00D03BFC" w:rsidRPr="00557092">
        <w:rPr>
          <w:sz w:val="22"/>
          <w:szCs w:val="22"/>
        </w:rPr>
        <w:t xml:space="preserve"> </w:t>
      </w:r>
      <w:r w:rsidR="00564E3F">
        <w:rPr>
          <w:sz w:val="22"/>
          <w:szCs w:val="22"/>
          <w:u w:val="single"/>
        </w:rPr>
        <w:t>additional</w:t>
      </w:r>
      <w:r w:rsidR="00D03BFC" w:rsidRPr="00557092">
        <w:rPr>
          <w:sz w:val="22"/>
          <w:szCs w:val="22"/>
        </w:rPr>
        <w:t xml:space="preserve"> level</w:t>
      </w:r>
      <w:r w:rsidR="00564E3F">
        <w:rPr>
          <w:sz w:val="22"/>
          <w:szCs w:val="22"/>
        </w:rPr>
        <w:t>s</w:t>
      </w:r>
      <w:r w:rsidR="00D03BFC" w:rsidRPr="00557092">
        <w:rPr>
          <w:sz w:val="22"/>
          <w:szCs w:val="22"/>
        </w:rPr>
        <w:t xml:space="preserve"> of the hierarchy by testing the mutual information of each remaining variable within </w:t>
      </w:r>
      <w:r w:rsidR="00557092">
        <w:rPr>
          <w:sz w:val="22"/>
          <w:szCs w:val="22"/>
        </w:rPr>
        <w:t xml:space="preserve">each </w:t>
      </w:r>
      <w:r w:rsidR="00D03BFC" w:rsidRPr="00557092">
        <w:rPr>
          <w:sz w:val="22"/>
          <w:szCs w:val="22"/>
        </w:rPr>
        <w:t>strat</w:t>
      </w:r>
      <w:r w:rsidR="00557092">
        <w:rPr>
          <w:sz w:val="22"/>
          <w:szCs w:val="22"/>
        </w:rPr>
        <w:t>um</w:t>
      </w:r>
      <w:r w:rsidR="00D03BFC" w:rsidRPr="00557092">
        <w:rPr>
          <w:sz w:val="22"/>
          <w:szCs w:val="22"/>
        </w:rPr>
        <w:t>.</w:t>
      </w:r>
    </w:p>
    <w:p w14:paraId="49F2F528" w14:textId="3C663535" w:rsidR="008E446F" w:rsidRPr="0088484C" w:rsidRDefault="008E446F" w:rsidP="00234216">
      <w:pPr>
        <w:pStyle w:val="NormalWeb"/>
        <w:rPr>
          <w:color w:val="0070C0"/>
          <w:sz w:val="22"/>
          <w:szCs w:val="22"/>
        </w:rPr>
      </w:pPr>
      <w:r>
        <w:rPr>
          <w:noProof/>
        </w:rPr>
        <mc:AlternateContent>
          <mc:Choice Requires="wps">
            <w:drawing>
              <wp:anchor distT="0" distB="0" distL="114300" distR="114300" simplePos="0" relativeHeight="251662336" behindDoc="0" locked="0" layoutInCell="1" allowOverlap="1" wp14:anchorId="44AA871A" wp14:editId="5D0DCA22">
                <wp:simplePos x="0" y="0"/>
                <wp:positionH relativeFrom="column">
                  <wp:posOffset>3869</wp:posOffset>
                </wp:positionH>
                <wp:positionV relativeFrom="paragraph">
                  <wp:posOffset>81326</wp:posOffset>
                </wp:positionV>
                <wp:extent cx="5486400" cy="0"/>
                <wp:effectExtent l="50800" t="38100" r="38100" b="76200"/>
                <wp:wrapNone/>
                <wp:docPr id="4" name="Straight Connector 4"/>
                <wp:cNvGraphicFramePr/>
                <a:graphic xmlns:a="http://schemas.openxmlformats.org/drawingml/2006/main">
                  <a:graphicData uri="http://schemas.microsoft.com/office/word/2010/wordprocessingShape">
                    <wps:wsp>
                      <wps:cNvCnPr/>
                      <wps:spPr>
                        <a:xfrm flipV="1">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CC8B299" id="Straight Connector 4"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6.4pt" to="432.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" strokecolor="#4f81bd [3204]" strokeweight="2pt">
                <v:shadow on="t" color="black" opacity="24903f" origin=",.5" offset="0,.55556mm"/>
              </v:line>
            </w:pict>
          </mc:Fallback>
        </mc:AlternateContent>
      </w:r>
    </w:p>
    <w:p w14:paraId="5B204A58" w14:textId="6B4386BD" w:rsidR="004233B1" w:rsidRDefault="004233B1" w:rsidP="004233B1">
      <w:pPr>
        <w:pStyle w:val="Heading2"/>
      </w:pPr>
      <w:r>
        <w:lastRenderedPageBreak/>
        <w:t>Literature Cited</w:t>
      </w:r>
    </w:p>
    <w:p w14:paraId="110DF59C" w14:textId="2AFE7C5B" w:rsidR="008155C1" w:rsidRPr="008155C1" w:rsidRDefault="004233B1" w:rsidP="008155C1">
      <w:pPr>
        <w:pStyle w:val="Bibliography"/>
      </w:pPr>
      <w:r w:rsidRPr="004233B1">
        <w:fldChar w:fldCharType="begin"/>
      </w:r>
      <w:r w:rsidRPr="004233B1">
        <w:instrText xml:space="preserve"> ADDIN ZOTERO_BIBL {"custom":[]} CSL_BIBLIOGRAPHY </w:instrText>
      </w:r>
      <w:r w:rsidRPr="004233B1">
        <w:fldChar w:fldCharType="separate"/>
      </w:r>
      <w:r w:rsidRPr="004233B1">
        <w:t>Davis, F. W., and J. Dozier. 1990. Information Analysis of a Spatial Database for Ecological Land Classification. Photogrammetric Engineering and Remote Sensing 56:605–613.</w:t>
      </w:r>
    </w:p>
    <w:p w14:paraId="164E5ED8" w14:textId="57993120" w:rsidR="008155C1" w:rsidRPr="008155C1" w:rsidRDefault="004233B1" w:rsidP="008155C1">
      <w:pPr>
        <w:pStyle w:val="Bibliography"/>
        <w:rPr>
          <w:rFonts w:ascii="Times" w:hAnsi="Times"/>
        </w:rPr>
      </w:pPr>
      <w:r w:rsidRPr="004233B1">
        <w:rPr>
          <w:rFonts w:ascii="Times" w:hAnsi="Times"/>
        </w:rPr>
        <w:t>Ernoult, A., F. Bureau, and I. Poudevigne. 2003. Patterns of organisation in changing landscapes: implications for the management of biodiversity. Landscape Ecology 18:239–251.</w:t>
      </w:r>
    </w:p>
    <w:p w14:paraId="6409008E" w14:textId="77777777" w:rsidR="004233B1" w:rsidRPr="004233B1" w:rsidRDefault="004233B1" w:rsidP="004233B1">
      <w:pPr>
        <w:pStyle w:val="Bibliography"/>
        <w:rPr>
          <w:rFonts w:ascii="Times" w:hAnsi="Times"/>
        </w:rPr>
      </w:pPr>
      <w:r w:rsidRPr="004233B1">
        <w:rPr>
          <w:rFonts w:ascii="Times" w:hAnsi="Times"/>
        </w:rPr>
        <w:t>Phipps, M. 1981. Entropy and community pattern analysis. Journal of Theoretical Biology 93:253–273.</w:t>
      </w:r>
    </w:p>
    <w:p w14:paraId="36D043FE" w14:textId="77777777" w:rsidR="00816A93" w:rsidRDefault="004233B1" w:rsidP="00816A93">
      <w:r w:rsidRPr="004233B1">
        <w:rPr>
          <w:rFonts w:ascii="Times" w:hAnsi="Times"/>
        </w:rPr>
        <w:t xml:space="preserve">Wagner, H. H., and M.-J. Fortin. 2005. </w:t>
      </w:r>
      <w:r w:rsidR="00CE6F9C" w:rsidRPr="004233B1">
        <w:rPr>
          <w:rFonts w:ascii="Times" w:hAnsi="Times"/>
        </w:rPr>
        <w:t>Spatial analysis of landscapes: concepts and statistics</w:t>
      </w:r>
      <w:r w:rsidRPr="004233B1">
        <w:rPr>
          <w:rFonts w:ascii="Times" w:hAnsi="Times"/>
        </w:rPr>
        <w:t>. Ecology 86:1975–1987.</w:t>
      </w:r>
      <w:r w:rsidR="00816A93">
        <w:rPr>
          <w:rFonts w:ascii="Times" w:hAnsi="Times"/>
        </w:rPr>
        <w:t xml:space="preserve"> </w:t>
      </w:r>
      <w:hyperlink r:id="rId10" w:history="1">
        <w:r w:rsidR="00816A93">
          <w:rPr>
            <w:rStyle w:val="Hyperlink"/>
          </w:rPr>
          <w:t>https://doi.org/10.1890/04-0914</w:t>
        </w:r>
      </w:hyperlink>
    </w:p>
    <w:p w14:paraId="48673E59" w14:textId="6ECD2B3B" w:rsidR="004233B1" w:rsidRPr="004233B1" w:rsidRDefault="004233B1" w:rsidP="004233B1">
      <w:pPr>
        <w:pStyle w:val="Bibliography"/>
        <w:rPr>
          <w:rFonts w:ascii="Times" w:hAnsi="Times"/>
        </w:rPr>
      </w:pPr>
    </w:p>
    <w:p w14:paraId="2545F9FC" w14:textId="5034CFA3" w:rsidR="004233B1" w:rsidRDefault="004233B1" w:rsidP="004233B1">
      <w:pPr>
        <w:pStyle w:val="Heading2"/>
      </w:pPr>
      <w:r w:rsidRPr="004233B1">
        <w:rPr>
          <w:sz w:val="24"/>
          <w:szCs w:val="24"/>
        </w:rPr>
        <w:fldChar w:fldCharType="end"/>
      </w:r>
    </w:p>
    <w:sectPr w:rsidR="00423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ƐՍ"/>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8CD2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0652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CCED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68F4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BEF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D42D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48BE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F684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5674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848C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E02D96"/>
    <w:multiLevelType w:val="hybridMultilevel"/>
    <w:tmpl w:val="32147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C0D3F"/>
    <w:multiLevelType w:val="hybridMultilevel"/>
    <w:tmpl w:val="96C220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 Davis">
    <w15:presenceInfo w15:providerId="AD" w15:userId="S::frankdavis@ucsb.edu::4476672e-d3e4-4998-aa64-2b1f36237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9FA"/>
    <w:rsid w:val="00002ECB"/>
    <w:rsid w:val="000174B5"/>
    <w:rsid w:val="00037E11"/>
    <w:rsid w:val="00060E0F"/>
    <w:rsid w:val="00072F22"/>
    <w:rsid w:val="000939A4"/>
    <w:rsid w:val="00093A54"/>
    <w:rsid w:val="000E1156"/>
    <w:rsid w:val="00105F5C"/>
    <w:rsid w:val="00126B35"/>
    <w:rsid w:val="0013138E"/>
    <w:rsid w:val="00164534"/>
    <w:rsid w:val="001848CA"/>
    <w:rsid w:val="001A3C90"/>
    <w:rsid w:val="00227E48"/>
    <w:rsid w:val="00234216"/>
    <w:rsid w:val="002431B3"/>
    <w:rsid w:val="00262E70"/>
    <w:rsid w:val="0026633E"/>
    <w:rsid w:val="002B6425"/>
    <w:rsid w:val="002D39DF"/>
    <w:rsid w:val="002F0CB3"/>
    <w:rsid w:val="00311F21"/>
    <w:rsid w:val="00371A88"/>
    <w:rsid w:val="0039268B"/>
    <w:rsid w:val="00394F19"/>
    <w:rsid w:val="0039551E"/>
    <w:rsid w:val="003B7380"/>
    <w:rsid w:val="003D4AB3"/>
    <w:rsid w:val="00422977"/>
    <w:rsid w:val="004233B1"/>
    <w:rsid w:val="00473B11"/>
    <w:rsid w:val="004B2936"/>
    <w:rsid w:val="00511509"/>
    <w:rsid w:val="005302A1"/>
    <w:rsid w:val="00543D62"/>
    <w:rsid w:val="00551A91"/>
    <w:rsid w:val="00557092"/>
    <w:rsid w:val="00564E3F"/>
    <w:rsid w:val="00564F23"/>
    <w:rsid w:val="005B281A"/>
    <w:rsid w:val="005E08CB"/>
    <w:rsid w:val="005E22CC"/>
    <w:rsid w:val="00623F24"/>
    <w:rsid w:val="00673D1E"/>
    <w:rsid w:val="006918EC"/>
    <w:rsid w:val="006A4A01"/>
    <w:rsid w:val="006B3E93"/>
    <w:rsid w:val="006C7290"/>
    <w:rsid w:val="006D1E82"/>
    <w:rsid w:val="006E637E"/>
    <w:rsid w:val="00707DA1"/>
    <w:rsid w:val="00720970"/>
    <w:rsid w:val="007444CD"/>
    <w:rsid w:val="007467E4"/>
    <w:rsid w:val="00763030"/>
    <w:rsid w:val="007C646D"/>
    <w:rsid w:val="007F1CA1"/>
    <w:rsid w:val="008155C1"/>
    <w:rsid w:val="00816A93"/>
    <w:rsid w:val="00857F1C"/>
    <w:rsid w:val="0086516E"/>
    <w:rsid w:val="0088484C"/>
    <w:rsid w:val="00890887"/>
    <w:rsid w:val="0089102C"/>
    <w:rsid w:val="008923DA"/>
    <w:rsid w:val="008D0AFA"/>
    <w:rsid w:val="008E0E2C"/>
    <w:rsid w:val="008E12B3"/>
    <w:rsid w:val="008E362F"/>
    <w:rsid w:val="008E446F"/>
    <w:rsid w:val="00921E5B"/>
    <w:rsid w:val="00924CC8"/>
    <w:rsid w:val="00937F56"/>
    <w:rsid w:val="00942F88"/>
    <w:rsid w:val="00953878"/>
    <w:rsid w:val="0098196F"/>
    <w:rsid w:val="00994426"/>
    <w:rsid w:val="009B36F5"/>
    <w:rsid w:val="009D30A8"/>
    <w:rsid w:val="009E1AAB"/>
    <w:rsid w:val="009E47C2"/>
    <w:rsid w:val="009F58D4"/>
    <w:rsid w:val="00A03A75"/>
    <w:rsid w:val="00A046D4"/>
    <w:rsid w:val="00A472FE"/>
    <w:rsid w:val="00A50EDC"/>
    <w:rsid w:val="00A6260A"/>
    <w:rsid w:val="00A73355"/>
    <w:rsid w:val="00AA4121"/>
    <w:rsid w:val="00AD1E5A"/>
    <w:rsid w:val="00AE1CFF"/>
    <w:rsid w:val="00B05344"/>
    <w:rsid w:val="00B127F5"/>
    <w:rsid w:val="00B13B1E"/>
    <w:rsid w:val="00B31283"/>
    <w:rsid w:val="00B81166"/>
    <w:rsid w:val="00B92DCF"/>
    <w:rsid w:val="00BB0AD9"/>
    <w:rsid w:val="00BE09E0"/>
    <w:rsid w:val="00BE32EA"/>
    <w:rsid w:val="00C0030B"/>
    <w:rsid w:val="00C1655E"/>
    <w:rsid w:val="00C539BA"/>
    <w:rsid w:val="00C559A1"/>
    <w:rsid w:val="00C74F21"/>
    <w:rsid w:val="00C96F8E"/>
    <w:rsid w:val="00CE6F9C"/>
    <w:rsid w:val="00CF3265"/>
    <w:rsid w:val="00CF57E3"/>
    <w:rsid w:val="00D03BFC"/>
    <w:rsid w:val="00D119FA"/>
    <w:rsid w:val="00D66D78"/>
    <w:rsid w:val="00D71BBE"/>
    <w:rsid w:val="00D7550E"/>
    <w:rsid w:val="00DF684C"/>
    <w:rsid w:val="00E3280C"/>
    <w:rsid w:val="00E47930"/>
    <w:rsid w:val="00E651B8"/>
    <w:rsid w:val="00EF538D"/>
    <w:rsid w:val="00EF624F"/>
    <w:rsid w:val="00F01867"/>
    <w:rsid w:val="00F27643"/>
    <w:rsid w:val="00F27AD5"/>
    <w:rsid w:val="00F420F5"/>
    <w:rsid w:val="00F46251"/>
    <w:rsid w:val="00F56523"/>
    <w:rsid w:val="00F74D14"/>
    <w:rsid w:val="00F76850"/>
    <w:rsid w:val="00F93ECD"/>
    <w:rsid w:val="00F94A9A"/>
    <w:rsid w:val="00F9775D"/>
    <w:rsid w:val="00FA39ED"/>
    <w:rsid w:val="00FA463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D0F48D"/>
  <w14:defaultImageDpi w14:val="300"/>
  <w15:docId w15:val="{9876BE71-5A85-2F4C-B21F-14FAE92D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link w:val="Heading1Char"/>
    <w:qFormat/>
    <w:rsid w:val="00422977"/>
    <w:pPr>
      <w:spacing w:before="100" w:beforeAutospacing="1" w:after="100" w:afterAutospacing="1"/>
      <w:outlineLvl w:val="0"/>
    </w:pPr>
    <w:rPr>
      <w:rFonts w:ascii="Times" w:eastAsiaTheme="minorEastAsia" w:hAnsi="Times" w:cstheme="minorBidi"/>
      <w:b/>
      <w:bCs/>
      <w:kern w:val="36"/>
      <w:sz w:val="32"/>
      <w:szCs w:val="48"/>
    </w:rPr>
  </w:style>
  <w:style w:type="paragraph" w:styleId="Heading2">
    <w:name w:val="heading 2"/>
    <w:basedOn w:val="Normal"/>
    <w:link w:val="Heading2Char"/>
    <w:qFormat/>
    <w:rsid w:val="00422977"/>
    <w:pPr>
      <w:spacing w:before="100" w:beforeAutospacing="1" w:after="100" w:afterAutospacing="1"/>
      <w:outlineLvl w:val="1"/>
    </w:pPr>
    <w:rPr>
      <w:rFonts w:ascii="Times" w:eastAsiaTheme="minorEastAsia" w:hAnsi="Times" w:cs="Times New Roman (Body CS)"/>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paragraph" w:styleId="NormalWeb">
    <w:name w:val="Normal (Web)"/>
    <w:basedOn w:val="Normal"/>
    <w:pPr>
      <w:spacing w:before="100" w:beforeAutospacing="1" w:after="100" w:afterAutospacing="1"/>
    </w:pPr>
  </w:style>
  <w:style w:type="character" w:customStyle="1" w:styleId="Heading1Char">
    <w:name w:val="Heading 1 Char"/>
    <w:basedOn w:val="DefaultParagraphFont"/>
    <w:link w:val="Heading1"/>
    <w:rsid w:val="00422977"/>
    <w:rPr>
      <w:rFonts w:ascii="Times" w:eastAsiaTheme="minorEastAsia" w:hAnsi="Times" w:cstheme="minorBidi"/>
      <w:b/>
      <w:bCs/>
      <w:kern w:val="36"/>
      <w:sz w:val="32"/>
      <w:szCs w:val="48"/>
    </w:rPr>
  </w:style>
  <w:style w:type="character" w:customStyle="1" w:styleId="Heading2Char">
    <w:name w:val="Heading 2 Char"/>
    <w:basedOn w:val="DefaultParagraphFont"/>
    <w:link w:val="Heading2"/>
    <w:rsid w:val="00422977"/>
    <w:rPr>
      <w:rFonts w:ascii="Times" w:eastAsiaTheme="minorEastAsia" w:hAnsi="Times" w:cs="Times New Roman (Body CS)"/>
      <w:b/>
      <w:bCs/>
      <w:sz w:val="28"/>
      <w:szCs w:val="36"/>
    </w:rPr>
  </w:style>
  <w:style w:type="paragraph" w:styleId="Bibliography">
    <w:name w:val="Bibliography"/>
    <w:basedOn w:val="Normal"/>
    <w:next w:val="Normal"/>
    <w:uiPriority w:val="37"/>
    <w:unhideWhenUsed/>
    <w:rsid w:val="008155C1"/>
    <w:pPr>
      <w:spacing w:after="120"/>
      <w:ind w:left="720" w:hanging="720"/>
    </w:pPr>
  </w:style>
  <w:style w:type="paragraph" w:styleId="BalloonText">
    <w:name w:val="Balloon Text"/>
    <w:basedOn w:val="Normal"/>
    <w:link w:val="BalloonTextChar"/>
    <w:rsid w:val="006E637E"/>
    <w:rPr>
      <w:rFonts w:ascii="Lucida Grande" w:hAnsi="Lucida Grande" w:cs="Lucida Grande"/>
      <w:sz w:val="18"/>
      <w:szCs w:val="18"/>
    </w:rPr>
  </w:style>
  <w:style w:type="character" w:customStyle="1" w:styleId="BalloonTextChar">
    <w:name w:val="Balloon Text Char"/>
    <w:basedOn w:val="DefaultParagraphFont"/>
    <w:link w:val="BalloonText"/>
    <w:rsid w:val="006E637E"/>
    <w:rPr>
      <w:rFonts w:ascii="Lucida Grande" w:hAnsi="Lucida Grande" w:cs="Lucida Grande"/>
      <w:sz w:val="18"/>
      <w:szCs w:val="18"/>
    </w:rPr>
  </w:style>
  <w:style w:type="character" w:styleId="PlaceholderText">
    <w:name w:val="Placeholder Text"/>
    <w:basedOn w:val="DefaultParagraphFont"/>
    <w:uiPriority w:val="99"/>
    <w:semiHidden/>
    <w:rsid w:val="00E47930"/>
    <w:rPr>
      <w:color w:val="808080"/>
    </w:rPr>
  </w:style>
  <w:style w:type="character" w:styleId="CommentReference">
    <w:name w:val="annotation reference"/>
    <w:basedOn w:val="DefaultParagraphFont"/>
    <w:semiHidden/>
    <w:unhideWhenUsed/>
    <w:rsid w:val="00C559A1"/>
    <w:rPr>
      <w:sz w:val="16"/>
      <w:szCs w:val="16"/>
    </w:rPr>
  </w:style>
  <w:style w:type="paragraph" w:styleId="CommentText">
    <w:name w:val="annotation text"/>
    <w:basedOn w:val="Normal"/>
    <w:link w:val="CommentTextChar"/>
    <w:semiHidden/>
    <w:unhideWhenUsed/>
    <w:rsid w:val="00C559A1"/>
    <w:rPr>
      <w:sz w:val="20"/>
      <w:szCs w:val="20"/>
    </w:rPr>
  </w:style>
  <w:style w:type="character" w:customStyle="1" w:styleId="CommentTextChar">
    <w:name w:val="Comment Text Char"/>
    <w:basedOn w:val="DefaultParagraphFont"/>
    <w:link w:val="CommentText"/>
    <w:semiHidden/>
    <w:rsid w:val="00C559A1"/>
  </w:style>
  <w:style w:type="paragraph" w:styleId="CommentSubject">
    <w:name w:val="annotation subject"/>
    <w:basedOn w:val="CommentText"/>
    <w:next w:val="CommentText"/>
    <w:link w:val="CommentSubjectChar"/>
    <w:semiHidden/>
    <w:unhideWhenUsed/>
    <w:rsid w:val="00C559A1"/>
    <w:rPr>
      <w:b/>
      <w:bCs/>
    </w:rPr>
  </w:style>
  <w:style w:type="character" w:customStyle="1" w:styleId="CommentSubjectChar">
    <w:name w:val="Comment Subject Char"/>
    <w:basedOn w:val="CommentTextChar"/>
    <w:link w:val="CommentSubject"/>
    <w:semiHidden/>
    <w:rsid w:val="00C559A1"/>
    <w:rPr>
      <w:b/>
      <w:bCs/>
    </w:rPr>
  </w:style>
  <w:style w:type="character" w:styleId="UnresolvedMention">
    <w:name w:val="Unresolved Mention"/>
    <w:basedOn w:val="DefaultParagraphFont"/>
    <w:uiPriority w:val="99"/>
    <w:semiHidden/>
    <w:unhideWhenUsed/>
    <w:rsid w:val="00037E11"/>
    <w:rPr>
      <w:color w:val="605E5C"/>
      <w:shd w:val="clear" w:color="auto" w:fill="E1DFDD"/>
    </w:rPr>
  </w:style>
  <w:style w:type="paragraph" w:styleId="Revision">
    <w:name w:val="Revision"/>
    <w:hidden/>
    <w:uiPriority w:val="99"/>
    <w:semiHidden/>
    <w:rsid w:val="00A046D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570382">
      <w:bodyDiv w:val="1"/>
      <w:marLeft w:val="0"/>
      <w:marRight w:val="0"/>
      <w:marTop w:val="0"/>
      <w:marBottom w:val="0"/>
      <w:divBdr>
        <w:top w:val="none" w:sz="0" w:space="0" w:color="auto"/>
        <w:left w:val="none" w:sz="0" w:space="0" w:color="auto"/>
        <w:bottom w:val="none" w:sz="0" w:space="0" w:color="auto"/>
        <w:right w:val="none" w:sz="0" w:space="0" w:color="auto"/>
      </w:divBdr>
      <w:divsChild>
        <w:div w:id="80297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cs.usda.gov/wps/portal/nrcs/detail/soils/survey/?cid=nrcs142p2_0536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quake.ca.gov/gmaps/GAM/santamaria/santamaria.html"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sin.org/datasets/4996c7e61a0e48f2bef646903f51b82b" TargetMode="External"/><Relationship Id="rId11" Type="http://schemas.openxmlformats.org/officeDocument/2006/relationships/fontTable" Target="fontTable.xml"/><Relationship Id="rId5" Type="http://schemas.openxmlformats.org/officeDocument/2006/relationships/hyperlink" Target="file://babylon/mesm" TargetMode="External"/><Relationship Id="rId10" Type="http://schemas.openxmlformats.org/officeDocument/2006/relationships/hyperlink" Target="https://doi.org/10.1890/04-0914" TargetMode="External"/><Relationship Id="rId4" Type="http://schemas.openxmlformats.org/officeDocument/2006/relationships/webSettings" Target="webSettings.xml"/><Relationship Id="rId9" Type="http://schemas.openxmlformats.org/officeDocument/2006/relationships/hyperlink" Target="https://map.dfg.ca.gov/metadata/ds13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ESM 215</vt:lpstr>
    </vt:vector>
  </TitlesOfParts>
  <Company>UCSB</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215</dc:title>
  <dc:subject/>
  <dc:creator>fd</dc:creator>
  <cp:keywords/>
  <dc:description/>
  <cp:lastModifiedBy>Kaili Brande</cp:lastModifiedBy>
  <cp:revision>2</cp:revision>
  <dcterms:created xsi:type="dcterms:W3CDTF">2022-01-12T18:27:00Z</dcterms:created>
  <dcterms:modified xsi:type="dcterms:W3CDTF">2022-01-12T18:27:00Z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id="cxkUSyX1"/&gt;&lt;style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